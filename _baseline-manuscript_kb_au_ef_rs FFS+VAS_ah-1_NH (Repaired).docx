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BB0BD" w14:textId="77777777" w:rsidR="00931E96" w:rsidRDefault="00F54DCD">
      <w:pPr>
        <w:pStyle w:val="Title"/>
      </w:pPr>
      <w:r>
        <w:t>V</w:t>
      </w:r>
      <w:r w:rsidR="004543E9">
        <w:t xml:space="preserve">isualisation and network analysis in </w:t>
      </w:r>
      <w:commentRangeStart w:id="0"/>
      <w:r w:rsidR="004543E9">
        <w:t xml:space="preserve">physical activity </w:t>
      </w:r>
      <w:commentRangeEnd w:id="0"/>
      <w:r w:rsidR="00EC4DED">
        <w:rPr>
          <w:rStyle w:val="CommentReference"/>
          <w:rFonts w:asciiTheme="minorHAnsi" w:eastAsiaTheme="minorHAnsi" w:hAnsiTheme="minorHAnsi" w:cstheme="minorBidi"/>
          <w:bCs w:val="0"/>
        </w:rPr>
        <w:commentReference w:id="0"/>
      </w:r>
      <w:r w:rsidR="004543E9">
        <w:t>and its determinants: Baseline associations in the Let’s Move It trial</w:t>
      </w:r>
    </w:p>
    <w:tbl>
      <w:tblPr>
        <w:tblW w:w="5000" w:type="pct"/>
        <w:tblLook w:val="04A0" w:firstRow="1" w:lastRow="0" w:firstColumn="1" w:lastColumn="0" w:noHBand="0" w:noVBand="1"/>
      </w:tblPr>
      <w:tblGrid>
        <w:gridCol w:w="9404"/>
      </w:tblGrid>
      <w:tr w:rsidR="00931E96" w:rsidRPr="007A7C41" w14:paraId="4D9F9F4C" w14:textId="77777777">
        <w:tc>
          <w:tcPr>
            <w:tcW w:w="0" w:type="auto"/>
          </w:tcPr>
          <w:p w14:paraId="5D88367F" w14:textId="77777777" w:rsidR="00931E96" w:rsidRPr="002F1D30" w:rsidRDefault="004543E9" w:rsidP="00F54DCD">
            <w:pPr>
              <w:pStyle w:val="Compact"/>
              <w:jc w:val="center"/>
              <w:rPr>
                <w:lang w:val="fi-FI"/>
              </w:rPr>
            </w:pPr>
            <w:r w:rsidRPr="002F1D30">
              <w:rPr>
                <w:lang w:val="fi-FI"/>
              </w:rPr>
              <w:t>Matti T. J. Heino</w:t>
            </w:r>
            <w:commentRangeStart w:id="1"/>
            <w:r w:rsidRPr="002F1D30">
              <w:rPr>
                <w:lang w:val="fi-FI"/>
              </w:rPr>
              <w:t>^1,2*^</w:t>
            </w:r>
            <w:commentRangeEnd w:id="1"/>
            <w:r w:rsidR="008E44F7">
              <w:rPr>
                <w:rStyle w:val="CommentReference"/>
                <w:rFonts w:asciiTheme="minorHAnsi" w:hAnsiTheme="minorHAnsi"/>
              </w:rPr>
              <w:commentReference w:id="1"/>
            </w:r>
            <w:r w:rsidRPr="002F1D30">
              <w:rPr>
                <w:lang w:val="fi-FI"/>
              </w:rPr>
              <w:t xml:space="preserve">, Eiko </w:t>
            </w:r>
            <w:r w:rsidR="00AE5EE3" w:rsidRPr="002F1D30">
              <w:rPr>
                <w:lang w:val="fi-FI"/>
              </w:rPr>
              <w:t xml:space="preserve">I. </w:t>
            </w:r>
            <w:r w:rsidRPr="002F1D30">
              <w:rPr>
                <w:lang w:val="fi-FI"/>
              </w:rPr>
              <w:t>Fried</w:t>
            </w:r>
            <w:r w:rsidRPr="002F1D30">
              <w:rPr>
                <w:vertAlign w:val="superscript"/>
                <w:lang w:val="fi-FI"/>
              </w:rPr>
              <w:t>3</w:t>
            </w:r>
            <w:r w:rsidRPr="002F1D30">
              <w:rPr>
                <w:lang w:val="fi-FI"/>
              </w:rPr>
              <w:t>, Reijo Sund</w:t>
            </w:r>
            <w:r w:rsidRPr="002F1D30">
              <w:rPr>
                <w:vertAlign w:val="superscript"/>
                <w:lang w:val="fi-FI"/>
              </w:rPr>
              <w:t>1,</w:t>
            </w:r>
            <w:r w:rsidR="008E44F7">
              <w:rPr>
                <w:vertAlign w:val="superscript"/>
                <w:lang w:val="fi-FI"/>
              </w:rPr>
              <w:t>4</w:t>
            </w:r>
            <w:r w:rsidRPr="002F1D30">
              <w:rPr>
                <w:lang w:val="fi-FI"/>
              </w:rPr>
              <w:t>, Ari Haukkala</w:t>
            </w:r>
            <w:r w:rsidRPr="002F1D30">
              <w:rPr>
                <w:vertAlign w:val="superscript"/>
                <w:lang w:val="fi-FI"/>
              </w:rPr>
              <w:t>1</w:t>
            </w:r>
            <w:r w:rsidRPr="002F1D30">
              <w:rPr>
                <w:lang w:val="fi-FI"/>
              </w:rPr>
              <w:t>, Keegan Knittle</w:t>
            </w:r>
            <w:r w:rsidRPr="002F1D30">
              <w:rPr>
                <w:vertAlign w:val="superscript"/>
                <w:lang w:val="fi-FI"/>
              </w:rPr>
              <w:t>1</w:t>
            </w:r>
            <w:r w:rsidRPr="002F1D30">
              <w:rPr>
                <w:lang w:val="fi-FI"/>
              </w:rPr>
              <w:t>, Katja Borodulin</w:t>
            </w:r>
            <w:r w:rsidRPr="002F1D30">
              <w:rPr>
                <w:vertAlign w:val="superscript"/>
                <w:lang w:val="fi-FI"/>
              </w:rPr>
              <w:t>1</w:t>
            </w:r>
            <w:r w:rsidRPr="002F1D30">
              <w:rPr>
                <w:lang w:val="fi-FI"/>
              </w:rPr>
              <w:t>, Antti Uutela</w:t>
            </w:r>
            <w:r w:rsidRPr="002F1D30">
              <w:rPr>
                <w:vertAlign w:val="superscript"/>
                <w:lang w:val="fi-FI"/>
              </w:rPr>
              <w:t>1</w:t>
            </w:r>
            <w:r w:rsidRPr="002F1D30">
              <w:rPr>
                <w:lang w:val="fi-FI"/>
              </w:rPr>
              <w:t>, Vera Araujo-Soares</w:t>
            </w:r>
            <w:r w:rsidR="00EC4DED">
              <w:rPr>
                <w:vertAlign w:val="superscript"/>
                <w:lang w:val="fi-FI"/>
              </w:rPr>
              <w:t>5</w:t>
            </w:r>
            <w:r w:rsidRPr="002F1D30">
              <w:rPr>
                <w:lang w:val="fi-FI"/>
              </w:rPr>
              <w:t>, Tommi Vasankari</w:t>
            </w:r>
            <w:r w:rsidRPr="002F1D30">
              <w:rPr>
                <w:vertAlign w:val="superscript"/>
                <w:lang w:val="fi-FI"/>
              </w:rPr>
              <w:t>1</w:t>
            </w:r>
            <w:r w:rsidRPr="002F1D30">
              <w:rPr>
                <w:lang w:val="fi-FI"/>
              </w:rPr>
              <w:t>, &amp; Nelli Hankonen</w:t>
            </w:r>
            <w:r w:rsidRPr="002F1D30">
              <w:rPr>
                <w:vertAlign w:val="superscript"/>
                <w:lang w:val="fi-FI"/>
              </w:rPr>
              <w:t>1</w:t>
            </w:r>
          </w:p>
        </w:tc>
      </w:tr>
      <w:tr w:rsidR="00931E96" w14:paraId="760A8075" w14:textId="77777777">
        <w:tc>
          <w:tcPr>
            <w:tcW w:w="0" w:type="auto"/>
          </w:tcPr>
          <w:p w14:paraId="7FAEF56E" w14:textId="77777777" w:rsidR="00931E96" w:rsidRDefault="004543E9" w:rsidP="0096469D">
            <w:pPr>
              <w:pStyle w:val="Compact"/>
              <w:jc w:val="center"/>
            </w:pPr>
            <w:r>
              <w:rPr>
                <w:vertAlign w:val="superscript"/>
              </w:rPr>
              <w:t>1</w:t>
            </w:r>
            <w:r>
              <w:t xml:space="preserve"> </w:t>
            </w:r>
            <w:r w:rsidR="00EE101D">
              <w:t xml:space="preserve">Faculty </w:t>
            </w:r>
            <w:r>
              <w:t xml:space="preserve">of Social </w:t>
            </w:r>
            <w:r w:rsidR="00EE101D">
              <w:t>Sciences</w:t>
            </w:r>
            <w:r>
              <w:t>, University of Helsinki</w:t>
            </w:r>
          </w:p>
        </w:tc>
      </w:tr>
      <w:tr w:rsidR="00931E96" w14:paraId="6AEBE7FC" w14:textId="77777777">
        <w:tc>
          <w:tcPr>
            <w:tcW w:w="0" w:type="auto"/>
          </w:tcPr>
          <w:p w14:paraId="0BEF0051" w14:textId="77777777" w:rsidR="00931E96" w:rsidRDefault="004543E9">
            <w:pPr>
              <w:pStyle w:val="Compact"/>
              <w:jc w:val="center"/>
            </w:pPr>
            <w:r>
              <w:rPr>
                <w:vertAlign w:val="superscript"/>
              </w:rPr>
              <w:t>2</w:t>
            </w:r>
            <w:r>
              <w:t xml:space="preserve"> Faculty of Social Sciences, University of Tampere</w:t>
            </w:r>
          </w:p>
        </w:tc>
      </w:tr>
      <w:tr w:rsidR="00931E96" w14:paraId="337B0DB2" w14:textId="77777777">
        <w:tc>
          <w:tcPr>
            <w:tcW w:w="0" w:type="auto"/>
          </w:tcPr>
          <w:p w14:paraId="772F901A" w14:textId="77777777" w:rsidR="00931E96" w:rsidRDefault="004543E9">
            <w:pPr>
              <w:pStyle w:val="Compact"/>
              <w:jc w:val="center"/>
            </w:pPr>
            <w:r>
              <w:rPr>
                <w:vertAlign w:val="superscript"/>
              </w:rPr>
              <w:t>3</w:t>
            </w:r>
            <w:r>
              <w:t xml:space="preserve"> Department of Psychology, Columbia University</w:t>
            </w:r>
          </w:p>
          <w:p w14:paraId="76B82277" w14:textId="77777777" w:rsidR="00AE5EE3" w:rsidRDefault="00AE5EE3">
            <w:pPr>
              <w:pStyle w:val="Compact"/>
              <w:jc w:val="center"/>
            </w:pPr>
            <w:r>
              <w:t>Eiko: Department of Clinical Psychology, Leiden University</w:t>
            </w:r>
          </w:p>
          <w:p w14:paraId="110F1429" w14:textId="77777777" w:rsidR="008E44F7" w:rsidRDefault="008E44F7">
            <w:pPr>
              <w:pStyle w:val="Compact"/>
              <w:jc w:val="center"/>
            </w:pPr>
            <w:r w:rsidRPr="00E02374">
              <w:rPr>
                <w:vertAlign w:val="superscript"/>
              </w:rPr>
              <w:t>4</w:t>
            </w:r>
            <w:r>
              <w:t xml:space="preserve"> Institute of Clinical Medicine, University of Eastern Finland</w:t>
            </w:r>
          </w:p>
          <w:p w14:paraId="0A853626" w14:textId="77777777" w:rsidR="00EC4DED" w:rsidRDefault="00EC4DED" w:rsidP="00EC4DED">
            <w:pPr>
              <w:pStyle w:val="Compact"/>
              <w:jc w:val="center"/>
            </w:pPr>
            <w:r>
              <w:rPr>
                <w:vertAlign w:val="superscript"/>
              </w:rPr>
              <w:t>5</w:t>
            </w:r>
            <w:r>
              <w:t xml:space="preserve"> Institute of Health and Society, Newcastle University, UK </w:t>
            </w:r>
          </w:p>
        </w:tc>
      </w:tr>
      <w:tr w:rsidR="00931E96" w14:paraId="4DC9C735" w14:textId="77777777">
        <w:tc>
          <w:tcPr>
            <w:tcW w:w="0" w:type="auto"/>
          </w:tcPr>
          <w:p w14:paraId="12C940DB" w14:textId="77777777" w:rsidR="00931E96" w:rsidRDefault="004543E9">
            <w:pPr>
              <w:pStyle w:val="Compact"/>
              <w:jc w:val="center"/>
            </w:pPr>
            <w:r>
              <w:t>                                                                                                                                                    </w:t>
            </w:r>
          </w:p>
        </w:tc>
      </w:tr>
    </w:tbl>
    <w:p w14:paraId="50EC1831" w14:textId="77777777" w:rsidR="00931E96" w:rsidRDefault="004543E9">
      <w:pPr>
        <w:pStyle w:val="BodyText"/>
      </w:pPr>
      <w:r>
        <w:t> </w:t>
      </w:r>
    </w:p>
    <w:p w14:paraId="0C68E4C6" w14:textId="77777777" w:rsidR="00931E96" w:rsidRDefault="004543E9">
      <w:pPr>
        <w:pStyle w:val="BodyText"/>
      </w:pPr>
      <w:r>
        <w:t> </w:t>
      </w:r>
    </w:p>
    <w:p w14:paraId="2F1D32A8" w14:textId="77777777" w:rsidR="00931E96" w:rsidRDefault="004543E9">
      <w:pPr>
        <w:pStyle w:val="BodyText"/>
      </w:pPr>
      <w:r>
        <w:t> </w:t>
      </w:r>
    </w:p>
    <w:p w14:paraId="0E2D2FC0" w14:textId="77777777" w:rsidR="00931E96" w:rsidRDefault="004543E9">
      <w:pPr>
        <w:pStyle w:val="BodyText"/>
      </w:pPr>
      <w:r>
        <w:t> </w:t>
      </w:r>
    </w:p>
    <w:p w14:paraId="768D8E9F" w14:textId="77777777" w:rsidR="00931E96" w:rsidRDefault="004543E9">
      <w:pPr>
        <w:pStyle w:val="BodyText"/>
      </w:pPr>
      <w:r>
        <w:t> </w:t>
      </w:r>
    </w:p>
    <w:p w14:paraId="2FA55A9B" w14:textId="77777777" w:rsidR="00931E96" w:rsidRDefault="004543E9">
      <w:pPr>
        <w:pStyle w:val="BodyText"/>
      </w:pPr>
      <w:r>
        <w:t> </w:t>
      </w:r>
    </w:p>
    <w:p w14:paraId="7591B510" w14:textId="77777777" w:rsidR="00931E96" w:rsidRDefault="004543E9">
      <w:pPr>
        <w:pStyle w:val="BodyText"/>
      </w:pPr>
      <w:r>
        <w:t> </w:t>
      </w:r>
    </w:p>
    <w:p w14:paraId="71DC0EF6" w14:textId="77777777" w:rsidR="00931E96" w:rsidRDefault="004543E9">
      <w:pPr>
        <w:pStyle w:val="Heading1"/>
      </w:pPr>
      <w:bookmarkStart w:id="2" w:name="author-note"/>
      <w:bookmarkEnd w:id="2"/>
      <w:commentRangeStart w:id="3"/>
      <w:r>
        <w:lastRenderedPageBreak/>
        <w:t>Author note</w:t>
      </w:r>
      <w:commentRangeEnd w:id="3"/>
      <w:r w:rsidR="00EC4DED">
        <w:rPr>
          <w:rStyle w:val="CommentReference"/>
          <w:rFonts w:asciiTheme="minorHAnsi" w:eastAsiaTheme="minorHAnsi" w:hAnsiTheme="minorHAnsi" w:cstheme="minorBidi"/>
          <w:b w:val="0"/>
          <w:bCs w:val="0"/>
        </w:rPr>
        <w:commentReference w:id="3"/>
      </w:r>
    </w:p>
    <w:p w14:paraId="2236DFCA" w14:textId="77777777" w:rsidR="00931E96" w:rsidRDefault="004543E9">
      <w:pPr>
        <w:pStyle w:val="FirstParagraph"/>
      </w:pPr>
      <w:r>
        <w:t>Trial Registration Number: ISRCTN10979479. Registered retrospectively: 31.12.2015</w:t>
      </w:r>
    </w:p>
    <w:p w14:paraId="2E341BEE" w14:textId="77777777" w:rsidR="00931E96" w:rsidRDefault="004543E9">
      <w:pPr>
        <w:pStyle w:val="BodyText"/>
      </w:pPr>
      <w:r>
        <w:t xml:space="preserve">Correspondence concerning this article should be addressed to Matti T. J. Heino . E-mail: </w:t>
      </w:r>
      <w:hyperlink r:id="rId10">
        <w:r>
          <w:rPr>
            <w:rStyle w:val="Hyperlink"/>
          </w:rPr>
          <w:t>matti.tj.heino@gmail.com</w:t>
        </w:r>
      </w:hyperlink>
    </w:p>
    <w:p w14:paraId="2020413F" w14:textId="77777777" w:rsidR="00931E96" w:rsidRDefault="004543E9">
      <w:pPr>
        <w:pStyle w:val="h1-pagebreak"/>
      </w:pPr>
      <w:r>
        <w:lastRenderedPageBreak/>
        <w:t>Abstract</w:t>
      </w:r>
    </w:p>
    <w:p w14:paraId="1073C1D1" w14:textId="77777777" w:rsidR="00931E96" w:rsidRDefault="004543E9">
      <w:pPr>
        <w:pStyle w:val="BodyText"/>
      </w:pPr>
      <w:r>
        <w:t xml:space="preserve">Background: Let’s Move It is a cluster-randomised controlled trial evaluating a </w:t>
      </w:r>
      <w:commentRangeStart w:id="4"/>
      <w:commentRangeStart w:id="5"/>
      <w:r w:rsidR="00F54DCD">
        <w:t xml:space="preserve">complex whole-school </w:t>
      </w:r>
      <w:commentRangeEnd w:id="4"/>
      <w:r w:rsidR="00F54DCD">
        <w:rPr>
          <w:rStyle w:val="CommentReference"/>
          <w:rFonts w:asciiTheme="minorHAnsi" w:hAnsiTheme="minorHAnsi"/>
        </w:rPr>
        <w:commentReference w:id="4"/>
      </w:r>
      <w:commentRangeEnd w:id="5"/>
      <w:r w:rsidR="00EC4DED">
        <w:rPr>
          <w:rStyle w:val="CommentReference"/>
          <w:rFonts w:asciiTheme="minorHAnsi" w:hAnsiTheme="minorHAnsi"/>
        </w:rPr>
        <w:commentReference w:id="5"/>
      </w:r>
      <w:r>
        <w:t>intervention</w:t>
      </w:r>
      <w:r w:rsidR="003F2DF1">
        <w:t xml:space="preserve"> </w:t>
      </w:r>
      <w:r>
        <w:t>aim</w:t>
      </w:r>
      <w:r w:rsidR="003F2DF1">
        <w:t>ing</w:t>
      </w:r>
      <w:r>
        <w:t xml:space="preserve"> to reduce sedentary behaviour (SB) and increase physical activity (PA) among older adolescents in vocational schools, by targeting environmental and psychosocial determinants of the phenomena. This paper describes the characteristics of its baseline cohort in both </w:t>
      </w:r>
      <w:r w:rsidR="003F2DF1">
        <w:t xml:space="preserve">study </w:t>
      </w:r>
      <w:r>
        <w:t>arms</w:t>
      </w:r>
      <w:r w:rsidR="003F2DF1">
        <w:t xml:space="preserve"> </w:t>
      </w:r>
      <w:commentRangeStart w:id="6"/>
      <w:commentRangeStart w:id="7"/>
      <w:r>
        <w:t>explor</w:t>
      </w:r>
      <w:r w:rsidR="003F2DF1">
        <w:t>ing</w:t>
      </w:r>
      <w:r>
        <w:t xml:space="preserve"> possibilities </w:t>
      </w:r>
      <w:commentRangeEnd w:id="6"/>
      <w:r w:rsidR="00F54DCD">
        <w:rPr>
          <w:rStyle w:val="CommentReference"/>
          <w:rFonts w:asciiTheme="minorHAnsi" w:hAnsiTheme="minorHAnsi"/>
        </w:rPr>
        <w:commentReference w:id="6"/>
      </w:r>
      <w:commentRangeEnd w:id="7"/>
      <w:r w:rsidR="00EC4DED">
        <w:rPr>
          <w:rStyle w:val="CommentReference"/>
          <w:rFonts w:asciiTheme="minorHAnsi" w:hAnsiTheme="minorHAnsi"/>
        </w:rPr>
        <w:commentReference w:id="7"/>
      </w:r>
      <w:r>
        <w:t>for visual present</w:t>
      </w:r>
      <w:r w:rsidR="003F2DF1">
        <w:t>at</w:t>
      </w:r>
      <w:r>
        <w:t>i</w:t>
      </w:r>
      <w:r w:rsidR="003F2DF1">
        <w:t>o</w:t>
      </w:r>
      <w:r>
        <w:t>n</w:t>
      </w:r>
      <w:r w:rsidR="002F1D30">
        <w:t xml:space="preserve"> and</w:t>
      </w:r>
      <w:r w:rsidR="003F2DF1">
        <w:t xml:space="preserve"> </w:t>
      </w:r>
      <w:r>
        <w:t xml:space="preserve">making use of recent developments in software and network analyses. </w:t>
      </w:r>
      <w:commentRangeStart w:id="8"/>
      <w:r>
        <w:t xml:space="preserve">We </w:t>
      </w:r>
      <w:r w:rsidR="002F1D30">
        <w:t xml:space="preserve">provide an example </w:t>
      </w:r>
      <w:r w:rsidR="00503B50">
        <w:t xml:space="preserve">of a comprehensive research report </w:t>
      </w:r>
      <w:r w:rsidR="002F1D30">
        <w:t xml:space="preserve">with all analysis code and </w:t>
      </w:r>
      <w:r w:rsidR="00503B50">
        <w:t>result in a readily accessible format,</w:t>
      </w:r>
      <w:r>
        <w:t xml:space="preserve"> for researchers to apply these tools to other data</w:t>
      </w:r>
      <w:commentRangeEnd w:id="8"/>
      <w:r w:rsidR="00F54DCD">
        <w:rPr>
          <w:rStyle w:val="CommentReference"/>
          <w:rFonts w:asciiTheme="minorHAnsi" w:hAnsiTheme="minorHAnsi"/>
        </w:rPr>
        <w:commentReference w:id="8"/>
      </w:r>
      <w:r>
        <w:t xml:space="preserve">. Methods: At baseline, 1123 adolescents in 57 classes </w:t>
      </w:r>
      <w:r w:rsidR="003F2DF1">
        <w:t>at</w:t>
      </w:r>
      <w:r>
        <w:t xml:space="preserve"> 6 school units participated the study. Data were gathered with 7-day accelerometry, bioimpedance measures and questionnaires, used to measure health status, activity behaviours, and </w:t>
      </w:r>
      <w:r w:rsidR="003F2DF1">
        <w:t xml:space="preserve">psychosocial </w:t>
      </w:r>
      <w:r>
        <w:t xml:space="preserve">constructs </w:t>
      </w:r>
      <w:r w:rsidR="003F2DF1">
        <w:t xml:space="preserve">possibly </w:t>
      </w:r>
      <w:r>
        <w:t>mediating effect</w:t>
      </w:r>
      <w:r w:rsidR="003F2DF1">
        <w:t>s</w:t>
      </w:r>
      <w:r>
        <w:t xml:space="preserve"> of the intervention on outcomes. Data were </w:t>
      </w:r>
      <w:r w:rsidR="003F2DF1">
        <w:t>visualized</w:t>
      </w:r>
      <w:r w:rsidR="00A81552">
        <w:t xml:space="preserve"> using various techniques</w:t>
      </w:r>
      <w:r w:rsidR="003F2DF1">
        <w:t>,</w:t>
      </w:r>
      <w:r>
        <w:t xml:space="preserve"> e.g.</w:t>
      </w:r>
      <w:r w:rsidR="003F2DF1">
        <w:t>,</w:t>
      </w:r>
      <w:r>
        <w:t> combining ridge plots and diamond plots</w:t>
      </w:r>
      <w:r w:rsidR="003F2DF1">
        <w:t>. N</w:t>
      </w:r>
      <w:r>
        <w:t xml:space="preserve">etwork analysis was used to investigate relations between psychosocial variables and outcomes. Results: </w:t>
      </w:r>
      <w:r w:rsidR="003F2DF1">
        <w:t>Age of t</w:t>
      </w:r>
      <w:r>
        <w:t xml:space="preserve">he participants </w:t>
      </w:r>
      <w:r w:rsidR="003F2DF1">
        <w:t>ranged from</w:t>
      </w:r>
      <w:r>
        <w:t xml:space="preserve"> 16-</w:t>
      </w:r>
      <w:commentRangeStart w:id="9"/>
      <w:r>
        <w:t>49</w:t>
      </w:r>
      <w:commentRangeEnd w:id="9"/>
      <w:r w:rsidR="00EC4DED">
        <w:rPr>
          <w:rStyle w:val="CommentReference"/>
          <w:rFonts w:asciiTheme="minorHAnsi" w:hAnsiTheme="minorHAnsi"/>
        </w:rPr>
        <w:commentReference w:id="9"/>
      </w:r>
      <w:r>
        <w:t xml:space="preserve"> years (M = 18.8, Md = 17.0). On average, they engaged in moderate-to-vigorous</w:t>
      </w:r>
      <w:r w:rsidR="00147A9C">
        <w:t xml:space="preserve"> daily</w:t>
      </w:r>
      <w:r>
        <w:t xml:space="preserve"> </w:t>
      </w:r>
      <w:r w:rsidRPr="002F1D30">
        <w:rPr>
          <w:highlight w:val="yellow"/>
        </w:rPr>
        <w:t xml:space="preserve">PA </w:t>
      </w:r>
      <w:r w:rsidR="0066541C" w:rsidRPr="002F1D30">
        <w:rPr>
          <w:highlight w:val="yellow"/>
        </w:rPr>
        <w:t xml:space="preserve">for </w:t>
      </w:r>
      <w:r w:rsidRPr="002F1D30">
        <w:rPr>
          <w:highlight w:val="yellow"/>
        </w:rPr>
        <w:t>1h 29min</w:t>
      </w:r>
      <w:r w:rsidR="00EC4DED">
        <w:rPr>
          <w:highlight w:val="yellow"/>
        </w:rPr>
        <w:t xml:space="preserve"> (</w:t>
      </w:r>
      <w:r w:rsidR="00147A9C" w:rsidRPr="002F1D30">
        <w:rPr>
          <w:highlight w:val="yellow"/>
        </w:rPr>
        <w:t xml:space="preserve"> </w:t>
      </w:r>
      <w:r w:rsidRPr="002F1D30">
        <w:rPr>
          <w:highlight w:val="yellow"/>
        </w:rPr>
        <w:t>CI95: 1h 19min - 1h 40min)</w:t>
      </w:r>
      <w:r w:rsidR="00147A9C" w:rsidRPr="002F1D30">
        <w:rPr>
          <w:highlight w:val="yellow"/>
        </w:rPr>
        <w:t>,</w:t>
      </w:r>
      <w:r w:rsidRPr="002F1D30">
        <w:rPr>
          <w:highlight w:val="yellow"/>
        </w:rPr>
        <w:t xml:space="preserve"> SB </w:t>
      </w:r>
      <w:r w:rsidR="0066541C" w:rsidRPr="002F1D30">
        <w:rPr>
          <w:highlight w:val="yellow"/>
        </w:rPr>
        <w:t xml:space="preserve">for </w:t>
      </w:r>
      <w:r w:rsidRPr="002F1D30">
        <w:rPr>
          <w:highlight w:val="yellow"/>
        </w:rPr>
        <w:t>9h 34min</w:t>
      </w:r>
      <w:r w:rsidR="00EC4DED">
        <w:rPr>
          <w:highlight w:val="yellow"/>
        </w:rPr>
        <w:t xml:space="preserve"> (</w:t>
      </w:r>
      <w:r w:rsidRPr="002F1D30">
        <w:rPr>
          <w:highlight w:val="yellow"/>
        </w:rPr>
        <w:t>CI95: 8h 56min - 10h 12min)</w:t>
      </w:r>
      <w:r w:rsidR="00147A9C" w:rsidRPr="002F1D30">
        <w:rPr>
          <w:highlight w:val="yellow"/>
        </w:rPr>
        <w:t>,</w:t>
      </w:r>
      <w:r>
        <w:t xml:space="preserve"> and interrupted sitting 28 times (CI95: 24.7 - 31.4) per day on average. </w:t>
      </w:r>
      <w:r w:rsidR="0066541C">
        <w:t>Participants across</w:t>
      </w:r>
      <w:r>
        <w:t xml:space="preserve"> the four educational tracks</w:t>
      </w:r>
      <w:r w:rsidR="0066541C">
        <w:t xml:space="preserve"> differe</w:t>
      </w:r>
      <w:r w:rsidR="00A81552">
        <w:t>d</w:t>
      </w:r>
      <w:r w:rsidR="0066541C">
        <w:t xml:space="preserve"> on several dimensions. No such differences were found between</w:t>
      </w:r>
      <w:r>
        <w:t xml:space="preserve"> intervention and control groups.</w:t>
      </w:r>
      <w:r w:rsidR="0064585E">
        <w:t xml:space="preserve"> </w:t>
      </w:r>
      <w:r w:rsidR="0066541C">
        <w:t xml:space="preserve">Spontaneously </w:t>
      </w:r>
      <w:r>
        <w:t>occurring behaviour change technique (BCT) usage was reported low for many but not all techniques.</w:t>
      </w:r>
      <w:r w:rsidR="00503B50">
        <w:t xml:space="preserve"> </w:t>
      </w:r>
      <w:r w:rsidR="00D07D40">
        <w:t>In network analysis with</w:t>
      </w:r>
      <w:r w:rsidR="00503B50">
        <w:t xml:space="preserve"> a network </w:t>
      </w:r>
      <w:r w:rsidR="00D07D40">
        <w:t xml:space="preserve">consisting of </w:t>
      </w:r>
      <w:r w:rsidR="00503B50">
        <w:t>BCTs, motivation</w:t>
      </w:r>
      <w:r w:rsidR="00503B50" w:rsidRPr="00503B50">
        <w:t xml:space="preserve"> </w:t>
      </w:r>
      <w:r w:rsidR="00503B50">
        <w:t xml:space="preserve">and PA, </w:t>
      </w:r>
      <w:r w:rsidR="00D07D40">
        <w:t xml:space="preserve">we found </w:t>
      </w:r>
      <w:r w:rsidR="00503B50">
        <w:t xml:space="preserve">behavioural experiments, planning and autonomous motivation </w:t>
      </w:r>
      <w:r w:rsidR="00D07D40">
        <w:t xml:space="preserve">to be directly </w:t>
      </w:r>
      <w:r w:rsidR="00503B50">
        <w:t>related to PA</w:t>
      </w:r>
      <w:r w:rsidR="00D07D40">
        <w:t>, and several BCTs to be connected via autonomous motivation</w:t>
      </w:r>
      <w:r w:rsidR="00503B50">
        <w:t>.</w:t>
      </w:r>
      <w:r>
        <w:t xml:space="preserve"> Conclusion:</w:t>
      </w:r>
      <w:r w:rsidR="00BB6869">
        <w:t xml:space="preserve"> </w:t>
      </w:r>
      <w:r w:rsidR="00D07D40">
        <w:lastRenderedPageBreak/>
        <w:t xml:space="preserve">Grasping the dynamics of complex multicausal systems is a formidable task, unfolding of which can be aided by network analysis. </w:t>
      </w:r>
      <w:r w:rsidRPr="002F1D30">
        <w:rPr>
          <w:highlight w:val="yellow"/>
        </w:rPr>
        <w:t xml:space="preserve">We </w:t>
      </w:r>
      <w:r w:rsidR="00147A9C" w:rsidRPr="002F1D30">
        <w:rPr>
          <w:highlight w:val="yellow"/>
        </w:rPr>
        <w:t xml:space="preserve">discuss </w:t>
      </w:r>
      <w:r w:rsidRPr="002F1D30">
        <w:rPr>
          <w:highlight w:val="yellow"/>
        </w:rPr>
        <w:t>benefits</w:t>
      </w:r>
      <w:r>
        <w:t xml:space="preserve"> of presenting </w:t>
      </w:r>
      <w:r w:rsidR="00147A9C">
        <w:t xml:space="preserve">complex </w:t>
      </w:r>
      <w:r>
        <w:t>data visually</w:t>
      </w:r>
      <w:r w:rsidR="0066541C">
        <w:t xml:space="preserve"> to </w:t>
      </w:r>
      <w:r>
        <w:t xml:space="preserve">encourage researchers to </w:t>
      </w:r>
      <w:r w:rsidR="004A7748">
        <w:t>publish</w:t>
      </w:r>
      <w:r>
        <w:t xml:space="preserve"> </w:t>
      </w:r>
      <w:r w:rsidR="004A7748">
        <w:t>e</w:t>
      </w:r>
      <w:r>
        <w:t xml:space="preserve">xtensive analyses and descriptions </w:t>
      </w:r>
      <w:r w:rsidR="004A7748">
        <w:t>as</w:t>
      </w:r>
      <w:r>
        <w:t xml:space="preserve"> website supplements. </w:t>
      </w:r>
      <w:r w:rsidR="0064585E">
        <w:t>Th</w:t>
      </w:r>
      <w:r w:rsidR="004A7748">
        <w:t>at would</w:t>
      </w:r>
      <w:r>
        <w:t xml:space="preserve"> increase speed and quality of scientific communication, a</w:t>
      </w:r>
      <w:r w:rsidR="00A81552">
        <w:t>nd</w:t>
      </w:r>
      <w:r>
        <w:t xml:space="preserve"> </w:t>
      </w:r>
      <w:r w:rsidR="00A81552">
        <w:t>may</w:t>
      </w:r>
      <w:r>
        <w:t xml:space="preserve"> address recent concerns of reduced confidence towards research findings.</w:t>
      </w:r>
    </w:p>
    <w:p w14:paraId="43DF1DAE" w14:textId="77777777" w:rsidR="00931E96" w:rsidRDefault="004543E9">
      <w:pPr>
        <w:pStyle w:val="BodyText"/>
      </w:pPr>
      <w:r>
        <w:rPr>
          <w:i/>
        </w:rPr>
        <w:t>Keywords:</w:t>
      </w:r>
      <w:r>
        <w:t xml:space="preserve"> exercise, physical activity, school-based intervention, behaviour change, sedentary behaviour</w:t>
      </w:r>
    </w:p>
    <w:p w14:paraId="6182833C" w14:textId="77777777" w:rsidR="00931E96" w:rsidRDefault="004543E9">
      <w:pPr>
        <w:pStyle w:val="BodyText"/>
      </w:pPr>
      <w:r>
        <w:t>Word count: X</w:t>
      </w:r>
    </w:p>
    <w:p w14:paraId="66F18BA2" w14:textId="77777777" w:rsidR="00931E96" w:rsidRDefault="004543E9">
      <w:pPr>
        <w:pStyle w:val="Title"/>
      </w:pPr>
      <w:r>
        <w:lastRenderedPageBreak/>
        <w:t>Demonstrating opportunities of visualisation and network analysis in physical activity and its determinants: Baseline associations in the Let’s Move It trial</w:t>
      </w:r>
    </w:p>
    <w:p w14:paraId="5B86A2D6" w14:textId="77777777" w:rsidR="00931E96" w:rsidRDefault="004543E9">
      <w:pPr>
        <w:pStyle w:val="Heading1"/>
      </w:pPr>
      <w:bookmarkStart w:id="10" w:name="background"/>
      <w:bookmarkEnd w:id="10"/>
      <w:r>
        <w:t>Background</w:t>
      </w:r>
    </w:p>
    <w:p w14:paraId="5721D58A" w14:textId="77777777" w:rsidR="00931E96" w:rsidRDefault="004543E9">
      <w:pPr>
        <w:pStyle w:val="FirstParagraph"/>
      </w:pPr>
      <w:r>
        <w:t xml:space="preserve">Declining physical activity (PA) and increasing sedentary behaviour (SB) are costly and growing concerns for public health, especially </w:t>
      </w:r>
      <w:r w:rsidR="00BA2C79">
        <w:t xml:space="preserve">among </w:t>
      </w:r>
      <w:r>
        <w:t xml:space="preserve">individuals </w:t>
      </w:r>
      <w:r w:rsidR="00EC4DED">
        <w:t xml:space="preserve">from a </w:t>
      </w:r>
      <w:r>
        <w:t xml:space="preserve">low socioeconomic status (SES) [1]. Patterns of low PA among adults </w:t>
      </w:r>
      <w:r w:rsidR="007935E0">
        <w:t>start to develop early on</w:t>
      </w:r>
      <w:r>
        <w:t xml:space="preserve"> </w:t>
      </w:r>
      <w:r w:rsidR="007935E0">
        <w:t>during life course</w:t>
      </w:r>
      <w:r>
        <w:t>. As there is evidence that  declines in PA and increases in SB are already evident in childhood and adolescence [3, 4], there is a need for further research on to how to improve PA and SB among adolescents.</w:t>
      </w:r>
    </w:p>
    <w:p w14:paraId="4809FB41" w14:textId="77777777" w:rsidR="00931E96" w:rsidRDefault="004543E9">
      <w:pPr>
        <w:pStyle w:val="BodyText"/>
      </w:pPr>
      <w:r>
        <w:t xml:space="preserve">As adolescents spend a significant amount of their time in schools, </w:t>
      </w:r>
      <w:r w:rsidR="00EC4DED">
        <w:t xml:space="preserve">these contexts </w:t>
      </w:r>
      <w:r>
        <w:t xml:space="preserve">provide a promising opportunity for PA </w:t>
      </w:r>
      <w:r w:rsidR="00EC4DED">
        <w:t xml:space="preserve">and SB </w:t>
      </w:r>
      <w:r>
        <w:t xml:space="preserve">interventions [5]. The Let’s Move It intervention aimed to reduce SB and increase PA among adolescents in vocational schools; developed using stakeholder input and co-creation with target group representatives, as well as behavioural science theory and empirical evidence [6, 7]. Contrary to typical school-based interventions with </w:t>
      </w:r>
      <w:r w:rsidR="0006662C">
        <w:t>relatively more homogeneous</w:t>
      </w:r>
      <w:r>
        <w:t xml:space="preserve"> </w:t>
      </w:r>
      <w:r w:rsidR="007935E0">
        <w:t>participants</w:t>
      </w:r>
      <w:r>
        <w:t xml:space="preserve">, this trial was carried out in vocational schools with </w:t>
      </w:r>
      <w:r w:rsidR="00EC4DED">
        <w:t xml:space="preserve">quite distinct </w:t>
      </w:r>
      <w:r>
        <w:t>educational tracks</w:t>
      </w:r>
      <w:r w:rsidR="00EC4DED">
        <w:t xml:space="preserve"> (</w:t>
      </w:r>
      <w:r w:rsidR="00A41C0A">
        <w:t>i.e. practical nurse, business information and communication technology, business administration, hotel, restaurant and catering).</w:t>
      </w:r>
      <w:commentRangeStart w:id="11"/>
      <w:r>
        <w:t xml:space="preserve"> </w:t>
      </w:r>
      <w:r w:rsidR="00A41C0A">
        <w:t>Understanding the implications of these distinct tracks on the way participants engage in both PA and SB will support a better understanding of the individual and contextual determinants of behaviour and also for a more informed interpretation of the results obtained the trial (ref outcome ppr)</w:t>
      </w:r>
      <w:r>
        <w:t>.</w:t>
      </w:r>
      <w:commentRangeEnd w:id="11"/>
      <w:r w:rsidR="00423EC4">
        <w:rPr>
          <w:rStyle w:val="CommentReference"/>
          <w:rFonts w:asciiTheme="minorHAnsi" w:hAnsiTheme="minorHAnsi"/>
        </w:rPr>
        <w:commentReference w:id="11"/>
      </w:r>
    </w:p>
    <w:p w14:paraId="41F8CA93" w14:textId="77777777" w:rsidR="00931E96" w:rsidRDefault="004543E9">
      <w:pPr>
        <w:pStyle w:val="BodyText"/>
      </w:pPr>
      <w:commentRangeStart w:id="12"/>
      <w:r>
        <w:lastRenderedPageBreak/>
        <w:t>The programme theory (</w:t>
      </w:r>
      <w:r w:rsidR="00423EC4">
        <w:t xml:space="preserve">described and explained </w:t>
      </w:r>
      <w:r>
        <w:t xml:space="preserve">in REF: DEVELOPMENT; see also [8]; [9]; </w:t>
      </w:r>
      <w:hyperlink r:id="rId11">
        <w:r>
          <w:rPr>
            <w:rStyle w:val="Hyperlink"/>
          </w:rPr>
          <w:t>https://mrc.ukri.org/documents/pdf/mrc-phsrn-process-evaluation-guidance-final/</w:t>
        </w:r>
      </w:hyperlink>
      <w:r>
        <w:t xml:space="preserve">, p. 32) for changing PA and SB was </w:t>
      </w:r>
      <w:commentRangeStart w:id="13"/>
      <w:r>
        <w:t>hypothesised</w:t>
      </w:r>
      <w:commentRangeEnd w:id="13"/>
      <w:r w:rsidR="00423EC4">
        <w:rPr>
          <w:rStyle w:val="CommentReference"/>
          <w:rFonts w:asciiTheme="minorHAnsi" w:hAnsiTheme="minorHAnsi"/>
        </w:rPr>
        <w:commentReference w:id="13"/>
      </w:r>
      <w:r>
        <w:t xml:space="preserve"> to be slightly different for </w:t>
      </w:r>
      <w:r w:rsidR="00423EC4">
        <w:t xml:space="preserve">each </w:t>
      </w:r>
      <w:r w:rsidR="005B44F6">
        <w:t xml:space="preserve">target </w:t>
      </w:r>
      <w:r w:rsidR="00423EC4">
        <w:t xml:space="preserve">behaviour </w:t>
      </w:r>
      <w:commentRangeEnd w:id="12"/>
      <w:r w:rsidR="00423EC4">
        <w:rPr>
          <w:rStyle w:val="CommentReference"/>
          <w:rFonts w:asciiTheme="minorHAnsi" w:hAnsiTheme="minorHAnsi"/>
        </w:rPr>
        <w:commentReference w:id="12"/>
      </w:r>
      <w:r>
        <w:t xml:space="preserve">. In order to engage in PA, one needs to </w:t>
      </w:r>
      <w:r w:rsidR="00423EC4">
        <w:t xml:space="preserve">make </w:t>
      </w:r>
      <w:r>
        <w:t xml:space="preserve">a conscious effort and </w:t>
      </w:r>
      <w:r w:rsidR="00423EC4">
        <w:t xml:space="preserve">implement </w:t>
      </w:r>
      <w:r>
        <w:t xml:space="preserve">self-regulatory </w:t>
      </w:r>
      <w:r w:rsidR="00255CD4">
        <w:t xml:space="preserve">skills </w:t>
      </w:r>
      <w:r>
        <w:t xml:space="preserve">to make use of </w:t>
      </w:r>
      <w:r w:rsidR="00255CD4">
        <w:t xml:space="preserve">any emerging </w:t>
      </w:r>
      <w:r>
        <w:t>opportunities</w:t>
      </w:r>
      <w:r w:rsidR="00A41C0A">
        <w:t>. Skills</w:t>
      </w:r>
      <w:r>
        <w:t xml:space="preserve"> such as planning for active times and overcoming barriers to exercise</w:t>
      </w:r>
      <w:r w:rsidR="00255CD4">
        <w:t xml:space="preserve"> are often enacted</w:t>
      </w:r>
      <w:r>
        <w:t>. In the intervention</w:t>
      </w:r>
      <w:r w:rsidR="00A41C0A">
        <w:t xml:space="preserve"> that was developed, ‘Let’s Move it’</w:t>
      </w:r>
      <w:r>
        <w:t xml:space="preserve">, one of the key emphases in helping adolescents change their PA was to help them understand and use techniques to manage their motivation and behaviour (see also [10]). To date, there is little systematic theorising on how the use of these techniques link to each other, and it would be important to </w:t>
      </w:r>
      <w:r w:rsidR="007935E0">
        <w:t>identify</w:t>
      </w:r>
      <w:r>
        <w:t xml:space="preserve"> these </w:t>
      </w:r>
      <w:r w:rsidR="007935E0">
        <w:t xml:space="preserve">links </w:t>
      </w:r>
      <w:r>
        <w:t>empirically. The theoretical model for changing SB, on the other hand, is more driven by opportunities and incentives, such as having the option of standing up during class.</w:t>
      </w:r>
    </w:p>
    <w:p w14:paraId="00803AB4" w14:textId="60382EC6" w:rsidR="00931E96" w:rsidRDefault="004543E9" w:rsidP="005B3F13">
      <w:pPr>
        <w:pStyle w:val="BodyText"/>
      </w:pPr>
      <w:commentRangeStart w:id="14"/>
      <w:r>
        <w:t xml:space="preserve">In order to change moderate-to-vigorous-intensity PA, a central component of the intervention targeted autonomous motivation, social cognitions, as well as participants’ skills to use behaviour change techniques </w:t>
      </w:r>
      <w:r w:rsidR="007935E0">
        <w:t>for</w:t>
      </w:r>
      <w:r>
        <w:t xml:space="preserve"> self-regulat</w:t>
      </w:r>
      <w:r w:rsidR="007935E0">
        <w:t>iv</w:t>
      </w:r>
      <w:r>
        <w:t xml:space="preserve">e motivation and behaviour (Hankonen et al, unpublished manuscript). </w:t>
      </w:r>
      <w:commentRangeEnd w:id="14"/>
      <w:r w:rsidR="00255CD4">
        <w:rPr>
          <w:rStyle w:val="CommentReference"/>
          <w:rFonts w:asciiTheme="minorHAnsi" w:hAnsiTheme="minorHAnsi"/>
        </w:rPr>
        <w:commentReference w:id="14"/>
      </w:r>
      <w:r w:rsidR="005B3F13" w:rsidRPr="005B3F13">
        <w:t xml:space="preserve"> </w:t>
      </w:r>
      <w:commentRangeStart w:id="15"/>
      <w:commentRangeStart w:id="16"/>
      <w:r w:rsidR="005B3F13">
        <w:t>The mediators postulated by the program theory included behavioural beliefs (outcome expectations, descriptive norms, intention, self-efficacy/perceived behavioural control), autonomous and controlled motivation, environmental opportunities, action and coping planning, and behaviour change technique (BCT) use. Key hypotheses regarding students’ PA change have been registered in OSF (</w:t>
      </w:r>
      <w:hyperlink r:id="rId12">
        <w:r w:rsidR="005B3F13">
          <w:rPr>
            <w:rStyle w:val="Hyperlink"/>
          </w:rPr>
          <w:t>https://osf.io/tb8fu/</w:t>
        </w:r>
      </w:hyperlink>
      <w:r w:rsidR="005B3F13">
        <w:t>).</w:t>
      </w:r>
      <w:commentRangeEnd w:id="15"/>
      <w:r w:rsidR="005B3F13">
        <w:rPr>
          <w:rStyle w:val="CommentReference"/>
          <w:rFonts w:asciiTheme="minorHAnsi" w:hAnsiTheme="minorHAnsi"/>
        </w:rPr>
        <w:commentReference w:id="15"/>
      </w:r>
      <w:commentRangeEnd w:id="16"/>
      <w:r w:rsidR="005B3F13">
        <w:rPr>
          <w:rStyle w:val="CommentReference"/>
          <w:rFonts w:asciiTheme="minorHAnsi" w:hAnsiTheme="minorHAnsi"/>
        </w:rPr>
        <w:commentReference w:id="16"/>
      </w:r>
      <w:r w:rsidR="005B3F13">
        <w:t xml:space="preserve"> </w:t>
      </w:r>
      <w:r>
        <w:t>To reduce total SB a</w:t>
      </w:r>
      <w:r w:rsidR="00CE29F8">
        <w:t xml:space="preserve">nd </w:t>
      </w:r>
      <w:r>
        <w:t xml:space="preserve">introduce breaks in SB, the program aimed to change the school environment by training teachers in </w:t>
      </w:r>
      <w:r w:rsidR="00A97DD6">
        <w:t xml:space="preserve">the use of </w:t>
      </w:r>
      <w:r>
        <w:t xml:space="preserve">active teaching </w:t>
      </w:r>
      <w:r w:rsidR="00CE29F8">
        <w:t xml:space="preserve">techniques </w:t>
      </w:r>
      <w:r>
        <w:t xml:space="preserve">and altering </w:t>
      </w:r>
      <w:commentRangeStart w:id="17"/>
      <w:commentRangeStart w:id="18"/>
      <w:r>
        <w:t xml:space="preserve">physical choice architecture in classrooms </w:t>
      </w:r>
      <w:commentRangeEnd w:id="17"/>
      <w:r w:rsidR="00CE29F8">
        <w:rPr>
          <w:rStyle w:val="CommentReference"/>
          <w:rFonts w:asciiTheme="minorHAnsi" w:hAnsiTheme="minorHAnsi"/>
        </w:rPr>
        <w:commentReference w:id="17"/>
      </w:r>
      <w:commentRangeEnd w:id="18"/>
      <w:r w:rsidR="005B3F13">
        <w:rPr>
          <w:rStyle w:val="CommentReference"/>
          <w:rFonts w:asciiTheme="minorHAnsi" w:hAnsiTheme="minorHAnsi"/>
        </w:rPr>
        <w:commentReference w:id="18"/>
      </w:r>
      <w:r w:rsidR="00A41C0A">
        <w:t>(Köykkä et al, accepted)</w:t>
      </w:r>
      <w:r>
        <w:t>. The intervention included also poster campaign</w:t>
      </w:r>
      <w:r w:rsidR="00CE29F8">
        <w:t>s</w:t>
      </w:r>
      <w:r>
        <w:t xml:space="preserve"> in schools and a website, as well </w:t>
      </w:r>
      <w:r>
        <w:lastRenderedPageBreak/>
        <w:t xml:space="preserve">as materials to target community actors and parents </w:t>
      </w:r>
      <w:r w:rsidR="00CE29F8">
        <w:t>such as XXXX</w:t>
      </w:r>
      <w:r>
        <w:t xml:space="preserve">[11]. More information of the content of the intervention and the development of it is reported elsewhere (Hankonen et al 2017 NELLI?), Hankonen et al unpublished manuscript). </w:t>
      </w:r>
    </w:p>
    <w:p w14:paraId="5258C1F0" w14:textId="77777777" w:rsidR="00931E96" w:rsidRDefault="004543E9">
      <w:pPr>
        <w:pStyle w:val="BodyText"/>
      </w:pPr>
      <w:r>
        <w:t>It has long been a standard recommendation for quantitative analyses to investigate data visually as a core precursor of conducting statistical analyses [12, 13]. However, in social and life sciences, such visualisations have rarely been shared in publications. Information about data are usually limited to means and standard deviations, which presents at best limited information about the variables of interest. Medians, modes, skewness and kurtosis provide helpful additional information, but can still hide important distributional properties.</w:t>
      </w:r>
    </w:p>
    <w:p w14:paraId="3214F705" w14:textId="5C811987" w:rsidR="00931E96" w:rsidRDefault="004B6B48">
      <w:pPr>
        <w:pStyle w:val="BodyText"/>
      </w:pPr>
      <w:r>
        <w:t>Data visualisation is crucial to supplement possibly large numerical tables of</w:t>
      </w:r>
      <w:r w:rsidR="004543E9">
        <w:t xml:space="preserve"> </w:t>
      </w:r>
      <w:r>
        <w:t>descriptive statistics (REF GRAPHICAL DESCRIPTIVES)</w:t>
      </w:r>
      <w:r w:rsidR="0067558E">
        <w:t xml:space="preserve">. </w:t>
      </w:r>
      <w:r>
        <w:t xml:space="preserve">With visualisations, researchers can </w:t>
      </w:r>
      <w:r w:rsidR="004543E9">
        <w:t>communicat</w:t>
      </w:r>
      <w:r w:rsidR="000059DE">
        <w:t>e</w:t>
      </w:r>
      <w:r w:rsidR="004543E9">
        <w:t xml:space="preserve"> large amounts of information</w:t>
      </w:r>
      <w:r>
        <w:t xml:space="preserve"> --</w:t>
      </w:r>
      <w:r w:rsidR="000059DE">
        <w:t xml:space="preserve"> </w:t>
      </w:r>
      <w:r w:rsidR="0067558E">
        <w:t>including</w:t>
      </w:r>
      <w:r w:rsidR="0064585E">
        <w:t xml:space="preserve"> </w:t>
      </w:r>
      <w:r w:rsidR="004543E9">
        <w:t>the associated uncertainty</w:t>
      </w:r>
      <w:r w:rsidR="000059DE">
        <w:t xml:space="preserve"> </w:t>
      </w:r>
      <w:r>
        <w:t>--</w:t>
      </w:r>
      <w:r w:rsidR="000059DE">
        <w:t xml:space="preserve"> </w:t>
      </w:r>
      <w:r w:rsidR="004543E9">
        <w:t xml:space="preserve">in an accessible format, without requiring extensive mathematical </w:t>
      </w:r>
      <w:r w:rsidR="000059DE">
        <w:t>expertise</w:t>
      </w:r>
      <w:r w:rsidR="004543E9">
        <w:t xml:space="preserve"> from the reader. </w:t>
      </w:r>
      <w:r w:rsidR="0067558E">
        <w:t>This is important</w:t>
      </w:r>
      <w:r w:rsidR="008077A5">
        <w:t xml:space="preserve"> for</w:t>
      </w:r>
      <w:r>
        <w:t xml:space="preserve"> researchers who </w:t>
      </w:r>
      <w:r w:rsidR="00632E1D">
        <w:t xml:space="preserve">intend </w:t>
      </w:r>
      <w:r w:rsidR="00785415">
        <w:t xml:space="preserve">to build on </w:t>
      </w:r>
      <w:r w:rsidR="00632E1D">
        <w:t>previous</w:t>
      </w:r>
      <w:r w:rsidR="00785415">
        <w:t xml:space="preserve"> results</w:t>
      </w:r>
      <w:r w:rsidR="008077A5">
        <w:t xml:space="preserve"> (REF indadequate reporting)</w:t>
      </w:r>
      <w:r w:rsidR="00785415">
        <w:t>. Such practices may be a way to reduce problems that have led to</w:t>
      </w:r>
      <w:r w:rsidR="004543E9">
        <w:t xml:space="preserve"> the recent</w:t>
      </w:r>
      <w:r w:rsidR="0064585E">
        <w:t xml:space="preserve"> </w:t>
      </w:r>
      <w:r w:rsidR="00C1515D">
        <w:t>loss</w:t>
      </w:r>
      <w:r w:rsidR="004543E9">
        <w:t xml:space="preserve"> of confidence in the reproducibility and replicability of research findings [14–23].</w:t>
      </w:r>
      <w:r w:rsidR="008077A5">
        <w:t xml:space="preserve"> The ideal would be</w:t>
      </w:r>
      <w:r w:rsidR="00927321">
        <w:t xml:space="preserve"> to share</w:t>
      </w:r>
      <w:r w:rsidR="008077A5">
        <w:t xml:space="preserve"> fully open data, </w:t>
      </w:r>
      <w:r w:rsidR="00927321">
        <w:t xml:space="preserve">but this is not always possible due to privacy concerns </w:t>
      </w:r>
      <w:r w:rsidR="00927321">
        <w:fldChar w:fldCharType="begin"/>
      </w:r>
      <w:r w:rsidR="00927321">
        <w:instrText xml:space="preserve"> ADDIN ZOTERO_ITEM CSL_CITATION {"citationID":"BDmqkbwN","properties":{"formattedCitation":"(Expert Advisory Group on Data Access, 2015)","plainCitation":"(Expert Advisory Group on Data Access, 2015)","noteIndex":0},"citationItems":[{"id":3067,"uris":["http://zotero.org/users/2425957/items/4FNW2SLU"],"uri":["http://zotero.org/users/2425957/items/4FNW2SLU"],"itemData":{"id":3067,"type":"article","title":"EAGDA Report: Governance of Data Access","publisher":"the Wellcome Trust","URL":"https://web.archive.org/web/20180914101149/https://wellcome.ac.uk/sites/default/files/governance-of-data-access-eagda-jun15.pdf","author":[{"literal":"Expert Advisory Group on Data Access"}],"issued":{"date-parts":[["2015",6]]},"accessed":{"date-parts":[["2018",9,14]]}}}],"schema":"https://github.com/citation-style-language/schema/raw/master/csl-citation.json"} </w:instrText>
      </w:r>
      <w:r w:rsidR="00927321">
        <w:fldChar w:fldCharType="separate"/>
      </w:r>
      <w:r w:rsidR="00927321" w:rsidRPr="00927321">
        <w:rPr>
          <w:rFonts w:cs="Times New Roman"/>
        </w:rPr>
        <w:t>(</w:t>
      </w:r>
      <w:r w:rsidR="001447FB">
        <w:rPr>
          <w:rFonts w:cs="Times New Roman"/>
        </w:rPr>
        <w:t xml:space="preserve">REF </w:t>
      </w:r>
      <w:r w:rsidR="00927321" w:rsidRPr="00927321">
        <w:rPr>
          <w:rFonts w:cs="Times New Roman"/>
        </w:rPr>
        <w:t>Expert Advisory Group on Data Access, 2015)</w:t>
      </w:r>
      <w:r w:rsidR="00927321">
        <w:fldChar w:fldCharType="end"/>
      </w:r>
      <w:r w:rsidR="001447FB">
        <w:t xml:space="preserve"> and, at the time of writing, a lamentably rare practice (REF </w:t>
      </w:r>
      <w:r w:rsidR="00950AF2">
        <w:t>V</w:t>
      </w:r>
      <w:r w:rsidR="001447FB">
        <w:t xml:space="preserve">anpaemel </w:t>
      </w:r>
      <w:r w:rsidR="00950AF2">
        <w:t>W</w:t>
      </w:r>
      <w:r w:rsidR="001447FB">
        <w:t xml:space="preserve">asting </w:t>
      </w:r>
      <w:r w:rsidR="00950AF2">
        <w:t>C</w:t>
      </w:r>
      <w:r w:rsidR="001447FB">
        <w:t>risis)</w:t>
      </w:r>
      <w:r w:rsidR="008077A5">
        <w:t xml:space="preserve">. In addition, open data does not </w:t>
      </w:r>
      <w:r w:rsidR="001447FB">
        <w:t>necessarily</w:t>
      </w:r>
      <w:r w:rsidR="008077A5">
        <w:t xml:space="preserve"> accommodate </w:t>
      </w:r>
      <w:r w:rsidR="003C7FCC">
        <w:t xml:space="preserve">stakeholders </w:t>
      </w:r>
      <w:r w:rsidR="008077A5">
        <w:t>with low technical expertise in data analysis and visualisation</w:t>
      </w:r>
      <w:r w:rsidR="003C7FCC">
        <w:t>, such as clinicians, patients and policy makers (REF Hallgren 2018 path model visualisations, p. 2)</w:t>
      </w:r>
      <w:r w:rsidR="008077A5">
        <w:t>.</w:t>
      </w:r>
    </w:p>
    <w:p w14:paraId="69555028" w14:textId="77777777" w:rsidR="00931E96" w:rsidRDefault="004543E9">
      <w:pPr>
        <w:pStyle w:val="BodyText"/>
      </w:pPr>
      <w:r>
        <w:lastRenderedPageBreak/>
        <w:t xml:space="preserve">Three recent developments </w:t>
      </w:r>
      <w:r w:rsidR="00C1515D">
        <w:t>give impetus</w:t>
      </w:r>
      <w:r>
        <w:t xml:space="preserve"> </w:t>
      </w:r>
      <w:r w:rsidR="00C1515D">
        <w:t xml:space="preserve">to </w:t>
      </w:r>
      <w:r>
        <w:t xml:space="preserve">a </w:t>
      </w:r>
      <w:r w:rsidR="00C1515D">
        <w:t>new</w:t>
      </w:r>
      <w:r>
        <w:t xml:space="preserve"> approach. First, many journals now allow publication of supplementary online materials, which circumvents both word and figure restrictions of traditional manuscripts. Second, statistical software such as R [24] has recently become increasingly mainstream among applied researchers, </w:t>
      </w:r>
      <w:r w:rsidR="00381766">
        <w:t xml:space="preserve">with many free tutorials available online, </w:t>
      </w:r>
      <w:r>
        <w:t xml:space="preserve">opening the door </w:t>
      </w:r>
      <w:r w:rsidR="00785415">
        <w:t xml:space="preserve">also </w:t>
      </w:r>
      <w:r>
        <w:t xml:space="preserve">for a variety of data visualisation techniques. Third, novel statistical methods in social and health psychology, such as psychological network analysis, may help </w:t>
      </w:r>
      <w:r w:rsidR="008077A5">
        <w:t>to understand</w:t>
      </w:r>
      <w:r>
        <w:t xml:space="preserve"> relationships </w:t>
      </w:r>
      <w:r w:rsidR="008077A5">
        <w:t>between</w:t>
      </w:r>
      <w:r>
        <w:t xml:space="preserve"> variables</w:t>
      </w:r>
      <w:r w:rsidR="008077A5">
        <w:t>,</w:t>
      </w:r>
      <w:r>
        <w:t xml:space="preserve"> by making better use of visual representations of associations.</w:t>
      </w:r>
    </w:p>
    <w:p w14:paraId="222B3B58" w14:textId="77777777" w:rsidR="00E5490D" w:rsidRPr="007A7C41" w:rsidRDefault="00E5490D">
      <w:pPr>
        <w:pStyle w:val="BodyText"/>
      </w:pPr>
      <w:r w:rsidRPr="007A7C41">
        <w:t xml:space="preserve">The aims of this paper are to describe the central characteristics of the Let’s Move It trial baseline cohort, focusing on the co-primary outcomes and other activity measures (as measured by accelerometry) of the trial both arms, genders and educational tracks of the trial. In doing so, we provide a rationale for the importance of data visualisation, discuss its advantages and recent developments in scientific publishing, statistical software, and statistical models that enable researchers to use data visualisation tools more easily and efficiently. A further aim is to describe psychosocial correlates and hypothesised mediators of the intervention effect on moderate-to-vigorous physical activity, with detailed visualisations of the dataset provided in an extensive supplement. </w:t>
      </w:r>
      <w:r w:rsidR="00C82E43" w:rsidRPr="007A7C41">
        <w:t>As a subaim, we</w:t>
      </w:r>
      <w:r w:rsidRPr="007A7C41">
        <w:t xml:space="preserve"> also</w:t>
      </w:r>
      <w:r w:rsidR="00C82E43" w:rsidRPr="007A7C41">
        <w:t xml:space="preserve"> investigate network of </w:t>
      </w:r>
      <w:r w:rsidRPr="007A7C41">
        <w:t>relationships between MVPA, quality of motivation an</w:t>
      </w:r>
      <w:r w:rsidR="00C82E43" w:rsidRPr="007A7C41">
        <w:t>d behaviour change technique use at baseline</w:t>
      </w:r>
      <w:r w:rsidRPr="007A7C41">
        <w:t>. We provide all code as open source scripts so that other researchers can use those scripts as templates to deliver visualized information in a format which only requires a web browser to be viewed.</w:t>
      </w:r>
    </w:p>
    <w:p w14:paraId="6F9056B6" w14:textId="77777777" w:rsidR="00931E96" w:rsidRDefault="004543E9">
      <w:pPr>
        <w:pStyle w:val="BodyText"/>
      </w:pPr>
      <w:r>
        <w:t xml:space="preserve">All conducted analyses and visualisations with accompanying code, can be found in the supplementary website at </w:t>
      </w:r>
      <w:hyperlink r:id="rId13">
        <w:r>
          <w:rPr>
            <w:rStyle w:val="Hyperlink"/>
          </w:rPr>
          <w:t>https://git.io/fNHuf</w:t>
        </w:r>
      </w:hyperlink>
      <w:r>
        <w:t xml:space="preserve"> (permalink at [REF]). Source code to reproduce this manuscript itself can be found at [REF].</w:t>
      </w:r>
    </w:p>
    <w:p w14:paraId="0F5B89B8" w14:textId="77777777" w:rsidR="00931E96" w:rsidRDefault="004543E9">
      <w:pPr>
        <w:pStyle w:val="Heading1"/>
      </w:pPr>
      <w:bookmarkStart w:id="19" w:name="methods"/>
      <w:bookmarkEnd w:id="19"/>
      <w:r>
        <w:lastRenderedPageBreak/>
        <w:t>Methods</w:t>
      </w:r>
    </w:p>
    <w:p w14:paraId="45BF0639" w14:textId="77777777" w:rsidR="00931E96" w:rsidRDefault="00C42E14">
      <w:pPr>
        <w:pStyle w:val="FirstParagraph"/>
      </w:pPr>
      <w:r>
        <w:t>D</w:t>
      </w:r>
      <w:r w:rsidR="00407AC6">
        <w:t>etails</w:t>
      </w:r>
      <w:r w:rsidR="004112D4">
        <w:t xml:space="preserve"> of LMI-study and its protocol</w:t>
      </w:r>
      <w:r w:rsidR="00407AC6">
        <w:t xml:space="preserve"> </w:t>
      </w:r>
      <w:r w:rsidR="0064585E">
        <w:t>ha</w:t>
      </w:r>
      <w:r w:rsidR="00407AC6">
        <w:t>ve</w:t>
      </w:r>
      <w:r w:rsidR="004543E9">
        <w:t xml:space="preserve"> been described earlier [11]. In brief, the study was a cluster-randomised controlled trial of a complex </w:t>
      </w:r>
      <w:r w:rsidR="00C237F5">
        <w:t xml:space="preserve">whole-school </w:t>
      </w:r>
      <w:r w:rsidR="004543E9">
        <w:t xml:space="preserve">multi-level intervention </w:t>
      </w:r>
      <w:r w:rsidR="004112D4">
        <w:t xml:space="preserve">conducted </w:t>
      </w:r>
      <w:r w:rsidR="004543E9">
        <w:t>in Finnish vocational schools. The consenting participants answered an electronic survey, underwent bioimpedance measurement</w:t>
      </w:r>
      <w:r w:rsidR="00DC06C5">
        <w:t>s</w:t>
      </w:r>
      <w:r w:rsidR="004543E9">
        <w:t xml:space="preserve"> and were instructed to </w:t>
      </w:r>
      <w:r w:rsidR="00DC06C5">
        <w:t>use</w:t>
      </w:r>
      <w:r w:rsidR="004543E9">
        <w:t xml:space="preserve"> an accelerometer for seven consecutive days.</w:t>
      </w:r>
    </w:p>
    <w:p w14:paraId="4C5EA341" w14:textId="77777777" w:rsidR="00931E96" w:rsidRDefault="00A35AA1">
      <w:pPr>
        <w:pStyle w:val="BodyText"/>
      </w:pPr>
      <w:r>
        <w:t>Six school units</w:t>
      </w:r>
      <w:r w:rsidR="004543E9">
        <w:t xml:space="preserve"> </w:t>
      </w:r>
      <w:r w:rsidR="004112D4">
        <w:t xml:space="preserve">were included in the study. There were </w:t>
      </w:r>
      <w:r w:rsidR="004543E9">
        <w:t>four educational tracks</w:t>
      </w:r>
      <w:r w:rsidR="004112D4">
        <w:t xml:space="preserve"> in the schools from which students were recruited: </w:t>
      </w:r>
      <w:r w:rsidR="004543E9">
        <w:t xml:space="preserve">1. Practical Nurse (Nur), 2. Hotel, Restaurant and Catering (HRC), 3. Business and Administration (BA), and 4. Information and Communications Technology (IT). Schools were paired so that there would be matching numbers of students from each educational track for both members of the pair. Blinded randomization by a statistician without knowledge of pairs, track or schools was then conducted so that a random member of each pair was selected as </w:t>
      </w:r>
      <w:r w:rsidR="00DC06C5">
        <w:t>intervention</w:t>
      </w:r>
      <w:r w:rsidR="004543E9">
        <w:t xml:space="preserve"> school, the other as control school (details reported in [11]). Participants were blind to randomisation at baseline.</w:t>
      </w:r>
    </w:p>
    <w:p w14:paraId="65A9D9B1" w14:textId="77777777" w:rsidR="00931E96" w:rsidRDefault="004543E9">
      <w:pPr>
        <w:pStyle w:val="Heading2"/>
      </w:pPr>
      <w:bookmarkStart w:id="20" w:name="measures"/>
      <w:bookmarkEnd w:id="20"/>
      <w:r>
        <w:t>Measures</w:t>
      </w:r>
    </w:p>
    <w:p w14:paraId="4011366A" w14:textId="3950E8BE" w:rsidR="00931E96" w:rsidRDefault="004543E9">
      <w:pPr>
        <w:pStyle w:val="FirstParagraph"/>
      </w:pPr>
      <w:r>
        <w:t>The measure</w:t>
      </w:r>
      <w:r w:rsidR="00DC06C5">
        <w:t>s</w:t>
      </w:r>
      <w:r>
        <w:t xml:space="preserve"> </w:t>
      </w:r>
      <w:r w:rsidR="004112D4">
        <w:t xml:space="preserve">used in the study </w:t>
      </w:r>
      <w:r>
        <w:t xml:space="preserve">have been previously described in [11], and all individual items of the scales are available in the supplementary file [MATTI TODO]. Thus, we will </w:t>
      </w:r>
      <w:r w:rsidR="00114500">
        <w:t xml:space="preserve">describe </w:t>
      </w:r>
      <w:r>
        <w:t>these measures only briefly</w:t>
      </w:r>
      <w:r w:rsidR="004112D4">
        <w:t xml:space="preserve"> here</w:t>
      </w:r>
      <w:r>
        <w:t>.</w:t>
      </w:r>
    </w:p>
    <w:p w14:paraId="6F61558D" w14:textId="77777777" w:rsidR="00931E96" w:rsidRDefault="004543E9">
      <w:pPr>
        <w:pStyle w:val="Heading3"/>
        <w:framePr w:wrap="around"/>
      </w:pPr>
      <w:bookmarkStart w:id="21" w:name="primary-outcome-variables"/>
      <w:bookmarkEnd w:id="21"/>
      <w:r>
        <w:t>Primary outcome variables</w:t>
      </w:r>
    </w:p>
    <w:p w14:paraId="041BE249" w14:textId="77777777" w:rsidR="00C42E14" w:rsidRDefault="00C42E14">
      <w:pPr>
        <w:pStyle w:val="FirstParagraph"/>
      </w:pPr>
    </w:p>
    <w:p w14:paraId="3CC4B8E7" w14:textId="77777777" w:rsidR="00931E96" w:rsidRDefault="004543E9">
      <w:pPr>
        <w:pStyle w:val="FirstParagraph"/>
      </w:pPr>
      <w:r>
        <w:t xml:space="preserve">The primary outcome for PA was moderate-to-vigorous intensity physical activity (MVPA). It was measured by accelerometry and self-reports. Primary outcomes for sedentary </w:t>
      </w:r>
      <w:r>
        <w:lastRenderedPageBreak/>
        <w:t xml:space="preserve">behaviour (SB) were measured by the accelerometer. They included time spent sitting or lying down, and the number of times sitting was interrupted during a </w:t>
      </w:r>
      <w:commentRangeStart w:id="22"/>
      <w:r>
        <w:t>day</w:t>
      </w:r>
      <w:commentRangeEnd w:id="22"/>
      <w:r w:rsidR="00127057">
        <w:rPr>
          <w:rStyle w:val="CommentReference"/>
          <w:rFonts w:asciiTheme="minorHAnsi" w:hAnsiTheme="minorHAnsi"/>
        </w:rPr>
        <w:commentReference w:id="22"/>
      </w:r>
      <w:r>
        <w:t>.</w:t>
      </w:r>
    </w:p>
    <w:p w14:paraId="61F63A1A" w14:textId="77777777" w:rsidR="00931E96" w:rsidRDefault="004543E9">
      <w:pPr>
        <w:pStyle w:val="BodyText"/>
      </w:pPr>
      <w:r>
        <w:rPr>
          <w:i/>
        </w:rPr>
        <w:t>Self-reported MVPA.</w:t>
      </w:r>
      <w:r>
        <w:t xml:space="preserve"> Self-reported MVPA was measured with two questions in accordance with the NordPAQ measurement [25]. The first question asked participants about the number of days </w:t>
      </w:r>
      <w:r w:rsidR="00DC06C5">
        <w:t>during the last week</w:t>
      </w:r>
      <w:r w:rsidR="0064585E">
        <w:t xml:space="preserve"> </w:t>
      </w:r>
      <w:r>
        <w:t xml:space="preserve">in which they did more than 30 minutes of MVPA, the other </w:t>
      </w:r>
      <w:r w:rsidR="00DC06C5">
        <w:t xml:space="preserve">probed </w:t>
      </w:r>
      <w:r>
        <w:t xml:space="preserve">the overall amount of MVPA (in hours) during the </w:t>
      </w:r>
      <w:r w:rsidR="00A35AA1">
        <w:t>past seven days</w:t>
      </w:r>
      <w:r>
        <w:t>.</w:t>
      </w:r>
    </w:p>
    <w:p w14:paraId="3E1FDC86" w14:textId="77777777" w:rsidR="00931E96" w:rsidRDefault="004543E9">
      <w:pPr>
        <w:pStyle w:val="BodyText"/>
      </w:pPr>
      <w:r>
        <w:rPr>
          <w:i/>
        </w:rPr>
        <w:t>Accelerometer-measured MVPA.</w:t>
      </w:r>
      <w:r w:rsidR="0064585E">
        <w:t xml:space="preserve"> </w:t>
      </w:r>
      <w:r w:rsidR="007A6AFD">
        <w:t>No more than se</w:t>
      </w:r>
      <w:r w:rsidR="00757AE6">
        <w:t>v</w:t>
      </w:r>
      <w:r w:rsidR="007A6AFD">
        <w:t>en days</w:t>
      </w:r>
      <w:r>
        <w:t xml:space="preserve"> after responding to the questionnaire, students were given an accelerometer to be worn </w:t>
      </w:r>
      <w:r w:rsidR="00DC06C5">
        <w:t>on</w:t>
      </w:r>
      <w:r>
        <w:t xml:space="preserve"> seven consecutive days. The hip-worn accelerometer (Hookie AM 20, Traxmeet Ltd, Espoo, Finland) using a digital triaxial acceleration sensor (ADXL345; Analog Devices, Norwood MA) was attached to a flexible belt and participants were instructed to wear the belt around their right hip for seven consecutive days during waking hours, except during shower and other water activities. The acceleration signal was collected at 100 Hz sampling frequency, ±16 g acceleration range and 0.004 g resolution. PA-parameters were based on mean amplitude deviation (MAD) of the resultant acceleration analysed in 6s epochs [26]. The MAD values were then converted to metabolic equivalent (MET) values [27]. The epoch-wise MET values were further smoothed by calculating 1min exponential moving average [</w:t>
      </w:r>
      <w:r>
        <w:rPr>
          <w:b/>
        </w:rPr>
        <w:t>TOMMI CHECK if 1min moving avg or 6s epoch exponential moving average</w:t>
      </w:r>
      <w:r>
        <w:t>]. Using the smoothed MET values total PA was classified in terms of energy consumption covering MET values higher than 1.5 and moderate-to-vigorous PA (MVPA) covering MET values equal to or higher than 3 [26, 27].</w:t>
      </w:r>
    </w:p>
    <w:p w14:paraId="675BDBCA" w14:textId="77777777" w:rsidR="00931E96" w:rsidRDefault="004543E9">
      <w:pPr>
        <w:pStyle w:val="BodyText"/>
      </w:pPr>
      <w:r>
        <w:rPr>
          <w:i/>
        </w:rPr>
        <w:t>Sedentary behaviour.</w:t>
      </w:r>
      <w:r>
        <w:t xml:space="preserve"> According to the definition of SB [28], time spent in sitting and reclining positions were combined to indicate SB, whereas standing was analysed separately as </w:t>
      </w:r>
      <w:r>
        <w:lastRenderedPageBreak/>
        <w:t>another form of stationary behaviour. Body postures were recognized from the raw acceleration data by employing both direction and intensity information from all three measurement axes. The recognition was based on the low intensity of movement (&lt;1.5 MET) and the accelerometer orientation in relation to identified upright position (angle for posture estimation, APE) calculated at the end of each 6 s epoch [29].</w:t>
      </w:r>
    </w:p>
    <w:p w14:paraId="4A0BCFCA" w14:textId="77777777" w:rsidR="00931E96" w:rsidRDefault="004543E9">
      <w:pPr>
        <w:pStyle w:val="Heading3"/>
        <w:framePr w:wrap="around"/>
      </w:pPr>
      <w:bookmarkStart w:id="23" w:name="theoretical-predictors-of-pa"/>
      <w:bookmarkEnd w:id="23"/>
      <w:r>
        <w:t>Theoretical predictors of PA</w:t>
      </w:r>
    </w:p>
    <w:p w14:paraId="422F5871" w14:textId="77777777" w:rsidR="00111B86" w:rsidRDefault="00111B86">
      <w:pPr>
        <w:pStyle w:val="FirstParagraph"/>
      </w:pPr>
    </w:p>
    <w:p w14:paraId="2D60BBA5" w14:textId="0C2F6710" w:rsidR="00931E96" w:rsidRDefault="004543E9">
      <w:pPr>
        <w:pStyle w:val="FirstParagraph"/>
      </w:pPr>
      <w:r>
        <w:t xml:space="preserve">The mediators postulated by the program theory included behavioural beliefs (outcome expectations, descriptive norms, intention, self-efficacy/perceived behavioural control), autonomous and controlled motivation, opportunities, action- and coping planning, and behaviour change technique (BCT) use. Participants were allowed to skip questions, and scales were computed as means of </w:t>
      </w:r>
      <w:commentRangeStart w:id="24"/>
      <w:r>
        <w:t xml:space="preserve">all items where responses were </w:t>
      </w:r>
      <w:commentRangeStart w:id="25"/>
      <w:commentRangeStart w:id="26"/>
      <w:commentRangeStart w:id="27"/>
      <w:r>
        <w:t>available</w:t>
      </w:r>
      <w:commentRangeEnd w:id="25"/>
      <w:r w:rsidR="007A6AFD">
        <w:rPr>
          <w:rStyle w:val="CommentReference"/>
          <w:rFonts w:asciiTheme="minorHAnsi" w:hAnsiTheme="minorHAnsi"/>
        </w:rPr>
        <w:commentReference w:id="25"/>
      </w:r>
      <w:commentRangeEnd w:id="24"/>
      <w:commentRangeEnd w:id="26"/>
      <w:r w:rsidR="00111B86">
        <w:rPr>
          <w:rStyle w:val="CommentReference"/>
          <w:rFonts w:asciiTheme="minorHAnsi" w:hAnsiTheme="minorHAnsi"/>
        </w:rPr>
        <w:commentReference w:id="26"/>
      </w:r>
      <w:commentRangeEnd w:id="27"/>
      <w:r w:rsidR="005B3F13">
        <w:rPr>
          <w:rStyle w:val="CommentReference"/>
          <w:rFonts w:asciiTheme="minorHAnsi" w:hAnsiTheme="minorHAnsi"/>
        </w:rPr>
        <w:commentReference w:id="27"/>
      </w:r>
      <w:r w:rsidR="00757AE6">
        <w:rPr>
          <w:rStyle w:val="CommentReference"/>
          <w:rFonts w:asciiTheme="minorHAnsi" w:hAnsiTheme="minorHAnsi"/>
        </w:rPr>
        <w:commentReference w:id="24"/>
      </w:r>
      <w:r>
        <w:t xml:space="preserve">. </w:t>
      </w:r>
      <w:r w:rsidR="00A35AA1">
        <w:rPr>
          <w:b/>
        </w:rPr>
        <w:t xml:space="preserve">In other words, answering a single item </w:t>
      </w:r>
      <w:r w:rsidR="00852192">
        <w:rPr>
          <w:b/>
        </w:rPr>
        <w:t>sufficed.</w:t>
      </w:r>
      <w:r w:rsidR="00A35AA1">
        <w:rPr>
          <w:b/>
        </w:rPr>
        <w:t xml:space="preserve"> </w:t>
      </w:r>
      <w:r w:rsidR="00BF733E">
        <w:t>All i</w:t>
      </w:r>
      <w:r>
        <w:t>tems</w:t>
      </w:r>
      <w:r w:rsidR="00114500">
        <w:t>, response options,</w:t>
      </w:r>
      <w:r>
        <w:t xml:space="preserve"> and</w:t>
      </w:r>
      <w:r w:rsidR="00114500">
        <w:t xml:space="preserve"> descriptive statistics of</w:t>
      </w:r>
      <w:r>
        <w:t xml:space="preserve"> scales are available in the supplementary website</w:t>
      </w:r>
      <w:r w:rsidR="003C7FCC">
        <w:t xml:space="preserve"> (</w:t>
      </w:r>
      <w:r w:rsidR="005B3F13" w:rsidRPr="005B3F13">
        <w:t>https://git.io/fAj0e</w:t>
      </w:r>
      <w:r w:rsidR="003C7FCC">
        <w:t>)</w:t>
      </w:r>
      <w:r>
        <w:t>.</w:t>
      </w:r>
    </w:p>
    <w:p w14:paraId="730B858D" w14:textId="77777777" w:rsidR="00931E96" w:rsidRDefault="004543E9">
      <w:pPr>
        <w:pStyle w:val="Heading3"/>
        <w:framePr w:wrap="around"/>
      </w:pPr>
      <w:bookmarkStart w:id="28" w:name="statistical-analysis"/>
      <w:bookmarkEnd w:id="28"/>
      <w:commentRangeStart w:id="29"/>
      <w:r>
        <w:t>Statistical analysis</w:t>
      </w:r>
      <w:commentRangeEnd w:id="29"/>
      <w:r w:rsidR="002B0D46">
        <w:rPr>
          <w:rStyle w:val="CommentReference"/>
          <w:rFonts w:asciiTheme="minorHAnsi" w:eastAsiaTheme="minorHAnsi" w:hAnsiTheme="minorHAnsi" w:cstheme="minorBidi"/>
          <w:b w:val="0"/>
          <w:bCs w:val="0"/>
        </w:rPr>
        <w:commentReference w:id="29"/>
      </w:r>
    </w:p>
    <w:p w14:paraId="1C0F5F8C" w14:textId="77777777" w:rsidR="00111B86" w:rsidRDefault="00111B86">
      <w:pPr>
        <w:pStyle w:val="FirstParagraph"/>
      </w:pPr>
    </w:p>
    <w:p w14:paraId="14D131F0" w14:textId="62BBBFBF" w:rsidR="00931E96" w:rsidRDefault="004543E9">
      <w:pPr>
        <w:pStyle w:val="FirstParagraph"/>
      </w:pPr>
      <w:commentRangeStart w:id="30"/>
      <w:r>
        <w:t>R</w:t>
      </w:r>
      <w:r w:rsidR="003C7FCC">
        <w:t>s</w:t>
      </w:r>
      <w:r>
        <w:t>tudio</w:t>
      </w:r>
      <w:r w:rsidR="003C7FCC">
        <w:t xml:space="preserve"> (VERSION)</w:t>
      </w:r>
      <w:r>
        <w:t xml:space="preserve"> [30]</w:t>
      </w:r>
      <w:r w:rsidR="00111B86">
        <w:t xml:space="preserve"> was used</w:t>
      </w:r>
      <w:r w:rsidR="003C7FCC">
        <w:t>,</w:t>
      </w:r>
      <w:r>
        <w:t xml:space="preserve"> running R </w:t>
      </w:r>
      <w:r w:rsidR="003C7FCC">
        <w:t xml:space="preserve">(VERSION) </w:t>
      </w:r>
      <w:r>
        <w:t>[31]</w:t>
      </w:r>
      <w:commentRangeEnd w:id="30"/>
      <w:r w:rsidR="00757AE6">
        <w:rPr>
          <w:rStyle w:val="CommentReference"/>
          <w:rFonts w:asciiTheme="minorHAnsi" w:hAnsiTheme="minorHAnsi"/>
        </w:rPr>
        <w:commentReference w:id="30"/>
      </w:r>
      <w:r>
        <w:t xml:space="preserve"> </w:t>
      </w:r>
      <w:r w:rsidR="00111B86">
        <w:t xml:space="preserve">in </w:t>
      </w:r>
      <w:r>
        <w:t>all our analyses and figures.</w:t>
      </w:r>
    </w:p>
    <w:p w14:paraId="387580E1" w14:textId="20E5DEE0" w:rsidR="00931E96" w:rsidRDefault="00111B86">
      <w:pPr>
        <w:pStyle w:val="BodyText"/>
      </w:pPr>
      <w:commentRangeStart w:id="31"/>
      <w:r>
        <w:t>P</w:t>
      </w:r>
      <w:r w:rsidR="004543E9">
        <w:t>sychological</w:t>
      </w:r>
      <w:commentRangeEnd w:id="31"/>
      <w:r w:rsidR="00100DF8">
        <w:rPr>
          <w:rStyle w:val="CommentReference"/>
          <w:rFonts w:asciiTheme="minorHAnsi" w:hAnsiTheme="minorHAnsi"/>
        </w:rPr>
        <w:commentReference w:id="31"/>
      </w:r>
      <w:r w:rsidR="004543E9">
        <w:t xml:space="preserve"> network analysis </w:t>
      </w:r>
      <w:r w:rsidR="00AB0CFC">
        <w:t>was</w:t>
      </w:r>
      <w:r>
        <w:t xml:space="preserve"> used </w:t>
      </w:r>
      <w:r w:rsidR="004543E9">
        <w:t xml:space="preserve">to estimate and visualise relations among </w:t>
      </w:r>
      <w:r w:rsidR="00852192">
        <w:t>variables</w:t>
      </w:r>
      <w:r w:rsidR="004543E9">
        <w:t>. Such networks contain nodes (variables) and edges (statistical relationships between variables).</w:t>
      </w:r>
      <w:r w:rsidR="00852192" w:rsidRPr="00852192">
        <w:t xml:space="preserve"> </w:t>
      </w:r>
      <w:r w:rsidR="00852192">
        <w:t>Unlike in social network analysis, the connections are not directly observed, but are estimated.</w:t>
      </w:r>
      <w:r w:rsidR="004543E9">
        <w:t xml:space="preserve"> We used network models that estimate conditional dependence relations among a set of </w:t>
      </w:r>
      <w:r w:rsidR="003C7FCC">
        <w:t>variables</w:t>
      </w:r>
      <w:r w:rsidR="004543E9">
        <w:t xml:space="preserve">, which can be interpreted akin to partial correlations. An edge between two variables </w:t>
      </w:r>
      <w:r w:rsidR="004543E9">
        <w:lastRenderedPageBreak/>
        <w:t xml:space="preserve">implies that they are related after controlling for all other </w:t>
      </w:r>
      <w:r w:rsidR="00627E19">
        <w:t>variables</w:t>
      </w:r>
      <w:r w:rsidR="004543E9">
        <w:t xml:space="preserve">; the absence of an edge implies that the two </w:t>
      </w:r>
      <w:r w:rsidR="00627E19">
        <w:t>variables</w:t>
      </w:r>
      <w:r w:rsidR="004543E9">
        <w:t xml:space="preserve"> are </w:t>
      </w:r>
      <w:r w:rsidR="007A6AFD">
        <w:t>(</w:t>
      </w:r>
      <w:r w:rsidR="004543E9">
        <w:t>conditionally</w:t>
      </w:r>
      <w:r w:rsidR="007A6AFD">
        <w:t>)</w:t>
      </w:r>
      <w:r w:rsidR="004543E9">
        <w:t xml:space="preserve"> independent.</w:t>
      </w:r>
    </w:p>
    <w:p w14:paraId="0EDE1687" w14:textId="1744C3C8" w:rsidR="00931E96" w:rsidRDefault="004543E9">
      <w:pPr>
        <w:pStyle w:val="BodyText"/>
      </w:pPr>
      <w:r>
        <w:t xml:space="preserve">Network analysis has recently </w:t>
      </w:r>
      <w:r w:rsidR="003C7FCC">
        <w:t xml:space="preserve">been taken up </w:t>
      </w:r>
      <w:r>
        <w:t xml:space="preserve">in many fields such as social psychology [32, 33], personality [34], intelligence [35], psychopathology [36], and empathy research [37], and is beginning to be applied for health behaviours on a broader scale. Several helpful tutorial papers </w:t>
      </w:r>
      <w:r w:rsidR="005B3F13">
        <w:t xml:space="preserve">are available for </w:t>
      </w:r>
      <w:r>
        <w:t>empirical researchers working in psychology ([38]; [39]; [40]; [41]; [42]]</w:t>
      </w:r>
      <w:r w:rsidR="005B3F13">
        <w:t>, and health psychology in particular (REF HEVEY TUTORIAL)</w:t>
      </w:r>
      <w:r>
        <w:t>.</w:t>
      </w:r>
    </w:p>
    <w:p w14:paraId="7912E3E6" w14:textId="03FC2056" w:rsidR="00931E96" w:rsidRDefault="004543E9">
      <w:pPr>
        <w:pStyle w:val="BodyText"/>
      </w:pPr>
      <w:r>
        <w:t xml:space="preserve">Network models applied to between-subjects data at one time-point can be useful for describing health psychological data, as well as facilitating group-level hypothesis generation regarding which parts of the system are central for a problem at hand [43]. </w:t>
      </w:r>
      <w:commentRangeStart w:id="32"/>
      <w:r>
        <w:t>Identifying these determinants of importance can thus supplement traditional structural equation modeling (SEM)</w:t>
      </w:r>
      <w:commentRangeEnd w:id="32"/>
      <w:r w:rsidR="00836627">
        <w:rPr>
          <w:rStyle w:val="CommentReference"/>
          <w:rFonts w:asciiTheme="minorHAnsi" w:hAnsiTheme="minorHAnsi"/>
        </w:rPr>
        <w:commentReference w:id="32"/>
      </w:r>
      <w:r>
        <w:t xml:space="preserve"> while </w:t>
      </w:r>
      <w:r w:rsidR="00BB0CC0">
        <w:t>alleviating problems</w:t>
      </w:r>
      <w:r>
        <w:t xml:space="preserve"> with some </w:t>
      </w:r>
      <w:r w:rsidR="00BB0CC0">
        <w:t>commonly practiced approaches</w:t>
      </w:r>
      <w:r>
        <w:t xml:space="preserve"> </w:t>
      </w:r>
      <w:r w:rsidR="00BB0CC0">
        <w:t xml:space="preserve">to SEM </w:t>
      </w:r>
      <w:r>
        <w:t>[44, 45]</w:t>
      </w:r>
      <w:r w:rsidR="003C7FCC">
        <w:t>, which is why we opt for the networks approach here</w:t>
      </w:r>
      <w:r>
        <w:t>.</w:t>
      </w:r>
    </w:p>
    <w:p w14:paraId="64BDEADC" w14:textId="77777777" w:rsidR="00931E96" w:rsidRDefault="004543E9">
      <w:pPr>
        <w:pStyle w:val="BodyText"/>
      </w:pPr>
      <w:r>
        <w:t xml:space="preserve">Network analysis naturally entails its own set of assumptions. As with any model, it does not make sense to include variables which can be thought to be embedded in each other. For example, it is difficult to argue that there is no conceptual overlap between </w:t>
      </w:r>
      <w:r w:rsidRPr="002F1D30">
        <w:rPr>
          <w:i/>
        </w:rPr>
        <w:t>positive outcome expectations</w:t>
      </w:r>
      <w:r>
        <w:t xml:space="preserve"> and </w:t>
      </w:r>
      <w:r w:rsidRPr="002F1D30">
        <w:rPr>
          <w:i/>
        </w:rPr>
        <w:t>autonomous motivation</w:t>
      </w:r>
      <w:r>
        <w:t xml:space="preserve">. In this regard, </w:t>
      </w:r>
      <w:r w:rsidRPr="002F1D30">
        <w:rPr>
          <w:i/>
        </w:rPr>
        <w:t>behaviour change technique usage</w:t>
      </w:r>
      <w:r>
        <w:t xml:space="preserve"> and the </w:t>
      </w:r>
      <w:r w:rsidRPr="002F1D30">
        <w:rPr>
          <w:i/>
        </w:rPr>
        <w:t>quality of one’s motivation</w:t>
      </w:r>
      <w:r>
        <w:t xml:space="preserve"> (as posited by self-determination theory) seem less problematic. </w:t>
      </w:r>
      <w:r w:rsidR="00BB0CC0">
        <w:t xml:space="preserve">To ease interpretation and facilitate analysis, in </w:t>
      </w:r>
      <w:r>
        <w:t xml:space="preserve">the case of the model presented here, </w:t>
      </w:r>
      <w:commentRangeStart w:id="33"/>
      <w:r>
        <w:t xml:space="preserve">we dichotomised </w:t>
      </w:r>
      <w:commentRangeEnd w:id="33"/>
      <w:r w:rsidR="00836627">
        <w:rPr>
          <w:rStyle w:val="CommentReference"/>
          <w:rFonts w:asciiTheme="minorHAnsi" w:hAnsiTheme="minorHAnsi"/>
        </w:rPr>
        <w:commentReference w:id="33"/>
      </w:r>
      <w:r>
        <w:t xml:space="preserve">heavily skewed controlled forms of </w:t>
      </w:r>
      <w:r w:rsidRPr="002F1D30">
        <w:rPr>
          <w:i/>
        </w:rPr>
        <w:t>motivation</w:t>
      </w:r>
      <w:r>
        <w:t xml:space="preserve"> (introjected &amp; extrinsic) such that if a person answered 3 or higher (at least partly, or more true for me), 1 was inputed </w:t>
      </w:r>
      <w:r w:rsidR="007A6AFD">
        <w:t>while</w:t>
      </w:r>
      <w:r>
        <w:t xml:space="preserve"> 0</w:t>
      </w:r>
      <w:r w:rsidR="0064585E">
        <w:t xml:space="preserve"> </w:t>
      </w:r>
      <w:r w:rsidR="007A6AFD">
        <w:t xml:space="preserve">was </w:t>
      </w:r>
      <w:r w:rsidR="007A6AFD">
        <w:lastRenderedPageBreak/>
        <w:t>used</w:t>
      </w:r>
      <w:r>
        <w:t xml:space="preserve"> otherwise.</w:t>
      </w:r>
      <w:r w:rsidR="00BB0CC0">
        <w:t xml:space="preserve"> In addition, behaviour change techniques were dichotomised so as to inpute 0 if a person reports completely disagreeing with their statements or never having used them.</w:t>
      </w:r>
    </w:p>
    <w:p w14:paraId="64E7E0F2" w14:textId="5709F4D3" w:rsidR="00931E96" w:rsidRDefault="004543E9">
      <w:pPr>
        <w:pStyle w:val="BodyText"/>
      </w:pPr>
      <w:r>
        <w:t>The Mixed Graphical Model</w:t>
      </w:r>
      <w:r w:rsidR="00BB0CC0">
        <w:t xml:space="preserve"> we employed here</w:t>
      </w:r>
      <w:r>
        <w:t xml:space="preserve"> uses regularization, a procedure that has been </w:t>
      </w:r>
      <w:commentRangeStart w:id="34"/>
      <w:r>
        <w:t>shown</w:t>
      </w:r>
      <w:commentRangeEnd w:id="34"/>
      <w:r w:rsidR="00836627">
        <w:rPr>
          <w:rStyle w:val="CommentReference"/>
          <w:rFonts w:asciiTheme="minorHAnsi" w:hAnsiTheme="minorHAnsi"/>
        </w:rPr>
        <w:commentReference w:id="34"/>
      </w:r>
      <w:r>
        <w:t xml:space="preserve"> to help recover the true network structure in data in case the data were simulated under a network model</w:t>
      </w:r>
      <w:r w:rsidR="003C7FCC">
        <w:t xml:space="preserve"> (REF Haslbeck &amp; Waldorp 2015)</w:t>
      </w:r>
      <w:r>
        <w:t xml:space="preserve">. </w:t>
      </w:r>
      <w:commentRangeStart w:id="35"/>
      <w:r>
        <w:t xml:space="preserve">Regularization has the goal </w:t>
      </w:r>
      <w:commentRangeEnd w:id="35"/>
      <w:r w:rsidR="00E07740">
        <w:rPr>
          <w:rStyle w:val="CommentReference"/>
          <w:rFonts w:asciiTheme="minorHAnsi" w:hAnsiTheme="minorHAnsi"/>
        </w:rPr>
        <w:commentReference w:id="35"/>
      </w:r>
      <w:r>
        <w:t xml:space="preserve">to avoid estimating spurious relationships among items (i.e. false positive relations), and results in a parsimonious network structure. The regularization technique used here is the Least Absolute Shrinkage and Selection Operator (LASSO; [46]), which shrinks all edges and sets very small edges to exact zero. A paper that explains </w:t>
      </w:r>
      <w:r w:rsidR="00EC68C4">
        <w:t xml:space="preserve">LASSO </w:t>
      </w:r>
      <w:r>
        <w:t>regularization in network models in det</w:t>
      </w:r>
      <w:r w:rsidR="00EC68C4">
        <w:t>ail can be found elsewhere [39]</w:t>
      </w:r>
      <w:r>
        <w:t>.</w:t>
      </w:r>
    </w:p>
    <w:p w14:paraId="2EAD9AC0" w14:textId="77777777" w:rsidR="00931E96" w:rsidRDefault="004543E9">
      <w:pPr>
        <w:pStyle w:val="Heading1"/>
      </w:pPr>
      <w:bookmarkStart w:id="36" w:name="findings"/>
      <w:bookmarkEnd w:id="36"/>
      <w:r>
        <w:t>Findings</w:t>
      </w:r>
    </w:p>
    <w:p w14:paraId="551694BC" w14:textId="77777777" w:rsidR="00931E96" w:rsidRDefault="004543E9">
      <w:pPr>
        <w:pStyle w:val="FirstParagraph"/>
      </w:pPr>
      <w:r>
        <w:t>Table 1 shows the main demographic variables of the cohort by educational track. Most (83.1%) participants were born in Finland. While on average the sample consist of both boys and girls (43.5% vs. 56.</w:t>
      </w:r>
      <w:commentRangeStart w:id="37"/>
      <w:commentRangeStart w:id="38"/>
      <w:r>
        <w:t>5</w:t>
      </w:r>
      <w:commentRangeEnd w:id="37"/>
      <w:r w:rsidR="001B0FC9">
        <w:rPr>
          <w:rStyle w:val="CommentReference"/>
          <w:rFonts w:asciiTheme="minorHAnsi" w:hAnsiTheme="minorHAnsi"/>
        </w:rPr>
        <w:commentReference w:id="37"/>
      </w:r>
      <w:commentRangeEnd w:id="38"/>
      <w:r w:rsidR="00EC68C4">
        <w:rPr>
          <w:rStyle w:val="CommentReference"/>
          <w:rFonts w:asciiTheme="minorHAnsi" w:hAnsiTheme="minorHAnsi"/>
        </w:rPr>
        <w:commentReference w:id="38"/>
      </w:r>
      <w:r>
        <w:t xml:space="preserve">%), educational tracks were heavily divided by gender: Practical Nurse track had the highest </w:t>
      </w:r>
      <w:r w:rsidR="00746124">
        <w:t>percentage</w:t>
      </w:r>
      <w:r>
        <w:t xml:space="preserve"> of girls (82.3%) and IT track </w:t>
      </w:r>
      <w:r w:rsidR="00746124">
        <w:t xml:space="preserve">the </w:t>
      </w:r>
      <w:r>
        <w:t xml:space="preserve">lowest (16%). Age ranged from 16 to 49, with the average age </w:t>
      </w:r>
      <w:r w:rsidR="00746124">
        <w:t xml:space="preserve">of </w:t>
      </w:r>
      <w:r>
        <w:t>18.50</w:t>
      </w:r>
      <w:r w:rsidR="00746124">
        <w:t xml:space="preserve"> years</w:t>
      </w:r>
      <w:r>
        <w:t xml:space="preserve">. Altogether there were 190 students who reported being </w:t>
      </w:r>
      <w:r w:rsidR="00746124">
        <w:t xml:space="preserve">at least </w:t>
      </w:r>
      <w:r>
        <w:t>20</w:t>
      </w:r>
      <w:r w:rsidR="00746124">
        <w:t xml:space="preserve"> </w:t>
      </w:r>
      <w:r>
        <w:t>year</w:t>
      </w:r>
      <w:r w:rsidR="00746124">
        <w:t>s</w:t>
      </w:r>
      <w:r>
        <w:t>.</w:t>
      </w:r>
    </w:p>
    <w:p w14:paraId="5E54DA18" w14:textId="77777777" w:rsidR="00931E96" w:rsidRDefault="004543E9">
      <w:pPr>
        <w:pStyle w:val="Compact"/>
      </w:pPr>
      <w:r>
        <w:t>Table 1</w:t>
      </w:r>
    </w:p>
    <w:p w14:paraId="783FB6D6" w14:textId="77777777" w:rsidR="00931E96" w:rsidRDefault="004543E9">
      <w:pPr>
        <w:pStyle w:val="Compact"/>
      </w:pPr>
      <w:r>
        <w:rPr>
          <w:i/>
        </w:rPr>
        <w:t xml:space="preserve">Baseline demographics of educational tracks. Nur = Practical nurse, HRC = Hotel, restaurant and catering studies, BA = Business and administration, IT = Business information technology. </w:t>
      </w:r>
      <w:r>
        <w:rPr>
          <w:i/>
        </w:rPr>
        <w:lastRenderedPageBreak/>
        <w:t>Omitted are 24 participants, who reported “other” as their track, as well as 81 participants from whom the data is not available.</w:t>
      </w:r>
    </w:p>
    <w:tbl>
      <w:tblPr>
        <w:tblW w:w="0" w:type="pct"/>
        <w:tblLook w:val="07E0" w:firstRow="1" w:lastRow="1" w:firstColumn="1" w:lastColumn="1" w:noHBand="1" w:noVBand="1"/>
      </w:tblPr>
      <w:tblGrid>
        <w:gridCol w:w="2680"/>
        <w:gridCol w:w="1332"/>
        <w:gridCol w:w="1332"/>
        <w:gridCol w:w="1332"/>
        <w:gridCol w:w="1332"/>
        <w:gridCol w:w="1396"/>
      </w:tblGrid>
      <w:tr w:rsidR="003C7FCC" w14:paraId="14C07F90" w14:textId="77777777">
        <w:tc>
          <w:tcPr>
            <w:tcW w:w="0" w:type="auto"/>
            <w:vAlign w:val="bottom"/>
          </w:tcPr>
          <w:p w14:paraId="3F563411" w14:textId="77777777" w:rsidR="00931E96" w:rsidRDefault="004543E9">
            <w:pPr>
              <w:pStyle w:val="Compact"/>
            </w:pPr>
            <w:r>
              <w:t>Variable</w:t>
            </w:r>
          </w:p>
        </w:tc>
        <w:tc>
          <w:tcPr>
            <w:tcW w:w="0" w:type="auto"/>
            <w:vAlign w:val="bottom"/>
          </w:tcPr>
          <w:p w14:paraId="6918419F" w14:textId="77777777" w:rsidR="00931E96" w:rsidRDefault="004543E9">
            <w:pPr>
              <w:pStyle w:val="Compact"/>
            </w:pPr>
            <w:r>
              <w:t>Nur</w:t>
            </w:r>
          </w:p>
        </w:tc>
        <w:tc>
          <w:tcPr>
            <w:tcW w:w="0" w:type="auto"/>
            <w:vAlign w:val="bottom"/>
          </w:tcPr>
          <w:p w14:paraId="629A5B9C" w14:textId="77777777" w:rsidR="00931E96" w:rsidRDefault="004543E9">
            <w:pPr>
              <w:pStyle w:val="Compact"/>
            </w:pPr>
            <w:r>
              <w:t>HRC</w:t>
            </w:r>
          </w:p>
        </w:tc>
        <w:tc>
          <w:tcPr>
            <w:tcW w:w="0" w:type="auto"/>
            <w:vAlign w:val="bottom"/>
          </w:tcPr>
          <w:p w14:paraId="56B94A42" w14:textId="77777777" w:rsidR="00931E96" w:rsidRDefault="004543E9">
            <w:pPr>
              <w:pStyle w:val="Compact"/>
            </w:pPr>
            <w:r>
              <w:t>BA</w:t>
            </w:r>
          </w:p>
        </w:tc>
        <w:tc>
          <w:tcPr>
            <w:tcW w:w="0" w:type="auto"/>
            <w:vAlign w:val="bottom"/>
          </w:tcPr>
          <w:p w14:paraId="1D62B6F9" w14:textId="77777777" w:rsidR="00931E96" w:rsidRDefault="004543E9">
            <w:pPr>
              <w:pStyle w:val="Compact"/>
            </w:pPr>
            <w:r>
              <w:t>IT</w:t>
            </w:r>
          </w:p>
        </w:tc>
        <w:tc>
          <w:tcPr>
            <w:tcW w:w="0" w:type="auto"/>
            <w:vAlign w:val="bottom"/>
          </w:tcPr>
          <w:p w14:paraId="6F121EA2" w14:textId="77777777" w:rsidR="00931E96" w:rsidRDefault="004543E9">
            <w:pPr>
              <w:pStyle w:val="Compact"/>
            </w:pPr>
            <w:r>
              <w:t>Full sample</w:t>
            </w:r>
          </w:p>
        </w:tc>
      </w:tr>
      <w:tr w:rsidR="00931E96" w14:paraId="022B4776" w14:textId="77777777">
        <w:tc>
          <w:tcPr>
            <w:tcW w:w="0" w:type="auto"/>
          </w:tcPr>
          <w:p w14:paraId="7655717C" w14:textId="77777777" w:rsidR="00931E96" w:rsidRDefault="004543E9">
            <w:pPr>
              <w:pStyle w:val="Compact"/>
            </w:pPr>
            <w:r>
              <w:t>n</w:t>
            </w:r>
          </w:p>
        </w:tc>
        <w:tc>
          <w:tcPr>
            <w:tcW w:w="0" w:type="auto"/>
          </w:tcPr>
          <w:p w14:paraId="46EF9416" w14:textId="77777777" w:rsidR="00931E96" w:rsidRDefault="004543E9">
            <w:pPr>
              <w:pStyle w:val="Compact"/>
            </w:pPr>
            <w:r>
              <w:t>402</w:t>
            </w:r>
          </w:p>
        </w:tc>
        <w:tc>
          <w:tcPr>
            <w:tcW w:w="0" w:type="auto"/>
          </w:tcPr>
          <w:p w14:paraId="7010FB83" w14:textId="77777777" w:rsidR="00931E96" w:rsidRDefault="004543E9">
            <w:pPr>
              <w:pStyle w:val="Compact"/>
            </w:pPr>
            <w:r>
              <w:t>213</w:t>
            </w:r>
          </w:p>
        </w:tc>
        <w:tc>
          <w:tcPr>
            <w:tcW w:w="0" w:type="auto"/>
          </w:tcPr>
          <w:p w14:paraId="568DC387" w14:textId="77777777" w:rsidR="00931E96" w:rsidRDefault="004543E9">
            <w:pPr>
              <w:pStyle w:val="Compact"/>
            </w:pPr>
            <w:r>
              <w:t>282</w:t>
            </w:r>
          </w:p>
        </w:tc>
        <w:tc>
          <w:tcPr>
            <w:tcW w:w="0" w:type="auto"/>
          </w:tcPr>
          <w:p w14:paraId="17930476" w14:textId="77777777" w:rsidR="00931E96" w:rsidRDefault="004543E9">
            <w:pPr>
              <w:pStyle w:val="Compact"/>
            </w:pPr>
            <w:r>
              <w:t>163</w:t>
            </w:r>
          </w:p>
        </w:tc>
        <w:tc>
          <w:tcPr>
            <w:tcW w:w="0" w:type="auto"/>
          </w:tcPr>
          <w:p w14:paraId="7E1EE45A" w14:textId="77777777" w:rsidR="00931E96" w:rsidRDefault="004543E9">
            <w:pPr>
              <w:pStyle w:val="Compact"/>
            </w:pPr>
            <w:r>
              <w:t>1165</w:t>
            </w:r>
          </w:p>
        </w:tc>
      </w:tr>
      <w:tr w:rsidR="00931E96" w14:paraId="18FB1E4B" w14:textId="77777777">
        <w:tc>
          <w:tcPr>
            <w:tcW w:w="0" w:type="auto"/>
          </w:tcPr>
          <w:p w14:paraId="51612999" w14:textId="77777777" w:rsidR="00931E96" w:rsidRDefault="004543E9">
            <w:pPr>
              <w:pStyle w:val="Compact"/>
            </w:pPr>
            <w:r>
              <w:t>Mean study year (sd, median)</w:t>
            </w:r>
          </w:p>
        </w:tc>
        <w:tc>
          <w:tcPr>
            <w:tcW w:w="0" w:type="auto"/>
          </w:tcPr>
          <w:p w14:paraId="1785A11D" w14:textId="77777777" w:rsidR="00931E96" w:rsidRDefault="004543E9">
            <w:pPr>
              <w:pStyle w:val="Compact"/>
            </w:pPr>
            <w:r>
              <w:t>1.7 (0.9, 1.0)</w:t>
            </w:r>
          </w:p>
        </w:tc>
        <w:tc>
          <w:tcPr>
            <w:tcW w:w="0" w:type="auto"/>
          </w:tcPr>
          <w:p w14:paraId="7C82876F" w14:textId="77777777" w:rsidR="00931E96" w:rsidRDefault="004543E9">
            <w:pPr>
              <w:pStyle w:val="Compact"/>
            </w:pPr>
            <w:r>
              <w:t>1.9 (0.7, 2.0)</w:t>
            </w:r>
          </w:p>
        </w:tc>
        <w:tc>
          <w:tcPr>
            <w:tcW w:w="0" w:type="auto"/>
          </w:tcPr>
          <w:p w14:paraId="3692AC7A" w14:textId="77777777" w:rsidR="00931E96" w:rsidRDefault="004543E9">
            <w:pPr>
              <w:pStyle w:val="Compact"/>
            </w:pPr>
            <w:r>
              <w:t>1.7 (0.9, 1.0)</w:t>
            </w:r>
          </w:p>
        </w:tc>
        <w:tc>
          <w:tcPr>
            <w:tcW w:w="0" w:type="auto"/>
          </w:tcPr>
          <w:p w14:paraId="33EFA79A" w14:textId="77777777" w:rsidR="00931E96" w:rsidRDefault="004543E9">
            <w:pPr>
              <w:pStyle w:val="Compact"/>
            </w:pPr>
            <w:r>
              <w:t>1.7 (0.9, 1.0)</w:t>
            </w:r>
          </w:p>
        </w:tc>
        <w:tc>
          <w:tcPr>
            <w:tcW w:w="0" w:type="auto"/>
          </w:tcPr>
          <w:p w14:paraId="0BFD8C46" w14:textId="77777777" w:rsidR="00931E96" w:rsidRDefault="004543E9">
            <w:pPr>
              <w:pStyle w:val="Compact"/>
            </w:pPr>
            <w:r>
              <w:t>1.7 (0.9, 1.0)</w:t>
            </w:r>
          </w:p>
        </w:tc>
      </w:tr>
      <w:tr w:rsidR="00931E96" w14:paraId="085961F8" w14:textId="77777777">
        <w:tc>
          <w:tcPr>
            <w:tcW w:w="0" w:type="auto"/>
          </w:tcPr>
          <w:p w14:paraId="74C5D3F2" w14:textId="77777777" w:rsidR="00931E96" w:rsidRDefault="004543E9">
            <w:pPr>
              <w:pStyle w:val="Compact"/>
            </w:pPr>
            <w:r>
              <w:t>Mean age (</w:t>
            </w:r>
            <w:commentRangeStart w:id="39"/>
            <w:commentRangeStart w:id="40"/>
            <w:r>
              <w:t>range</w:t>
            </w:r>
            <w:commentRangeEnd w:id="39"/>
            <w:r w:rsidR="00AD1FE5">
              <w:rPr>
                <w:rStyle w:val="CommentReference"/>
                <w:rFonts w:asciiTheme="minorHAnsi" w:hAnsiTheme="minorHAnsi"/>
              </w:rPr>
              <w:commentReference w:id="39"/>
            </w:r>
            <w:commentRangeEnd w:id="40"/>
            <w:r w:rsidR="00EC68C4">
              <w:rPr>
                <w:rStyle w:val="CommentReference"/>
                <w:rFonts w:asciiTheme="minorHAnsi" w:hAnsiTheme="minorHAnsi"/>
              </w:rPr>
              <w:commentReference w:id="40"/>
            </w:r>
            <w:r>
              <w:t>, median)</w:t>
            </w:r>
          </w:p>
        </w:tc>
        <w:tc>
          <w:tcPr>
            <w:tcW w:w="0" w:type="auto"/>
          </w:tcPr>
          <w:p w14:paraId="6460EDA9" w14:textId="77777777" w:rsidR="00931E96" w:rsidRDefault="004543E9">
            <w:pPr>
              <w:pStyle w:val="Compact"/>
            </w:pPr>
            <w:r>
              <w:t>18.8 (16.0-49.0, 17.0)</w:t>
            </w:r>
          </w:p>
        </w:tc>
        <w:tc>
          <w:tcPr>
            <w:tcW w:w="0" w:type="auto"/>
          </w:tcPr>
          <w:p w14:paraId="758A6B3F" w14:textId="77777777" w:rsidR="00931E96" w:rsidRDefault="004543E9">
            <w:pPr>
              <w:pStyle w:val="Compact"/>
            </w:pPr>
            <w:r>
              <w:t>18.5 (17.0-27.0, 18.0)</w:t>
            </w:r>
          </w:p>
        </w:tc>
        <w:tc>
          <w:tcPr>
            <w:tcW w:w="0" w:type="auto"/>
          </w:tcPr>
          <w:p w14:paraId="5A413D95" w14:textId="77777777" w:rsidR="00931E96" w:rsidRDefault="004543E9">
            <w:pPr>
              <w:pStyle w:val="Compact"/>
            </w:pPr>
            <w:r>
              <w:t>18.0 (16.0-35.0, 17.0)</w:t>
            </w:r>
          </w:p>
        </w:tc>
        <w:tc>
          <w:tcPr>
            <w:tcW w:w="0" w:type="auto"/>
          </w:tcPr>
          <w:p w14:paraId="13E453F9" w14:textId="77777777" w:rsidR="00931E96" w:rsidRDefault="004543E9">
            <w:pPr>
              <w:pStyle w:val="Compact"/>
            </w:pPr>
            <w:r>
              <w:t>18.5 (17.0-43.0, 17.0)</w:t>
            </w:r>
          </w:p>
        </w:tc>
        <w:tc>
          <w:tcPr>
            <w:tcW w:w="0" w:type="auto"/>
          </w:tcPr>
          <w:p w14:paraId="39763EF0" w14:textId="77777777" w:rsidR="00931E96" w:rsidRDefault="004543E9">
            <w:pPr>
              <w:pStyle w:val="Compact"/>
            </w:pPr>
            <w:r>
              <w:t>18.5 (16.0-49.0, 18.0)</w:t>
            </w:r>
          </w:p>
        </w:tc>
      </w:tr>
      <w:tr w:rsidR="00931E96" w14:paraId="0C9018D5" w14:textId="77777777">
        <w:tc>
          <w:tcPr>
            <w:tcW w:w="0" w:type="auto"/>
          </w:tcPr>
          <w:p w14:paraId="68102655" w14:textId="77777777" w:rsidR="00931E96" w:rsidRDefault="004543E9">
            <w:pPr>
              <w:pStyle w:val="Compact"/>
            </w:pPr>
            <w:r>
              <w:t>Born in Finland (%)</w:t>
            </w:r>
          </w:p>
        </w:tc>
        <w:tc>
          <w:tcPr>
            <w:tcW w:w="0" w:type="auto"/>
          </w:tcPr>
          <w:p w14:paraId="4E9B7068" w14:textId="77777777" w:rsidR="00931E96" w:rsidRDefault="004543E9">
            <w:pPr>
              <w:pStyle w:val="Compact"/>
            </w:pPr>
            <w:r>
              <w:t>80.0</w:t>
            </w:r>
          </w:p>
        </w:tc>
        <w:tc>
          <w:tcPr>
            <w:tcW w:w="0" w:type="auto"/>
          </w:tcPr>
          <w:p w14:paraId="3C342457" w14:textId="77777777" w:rsidR="00931E96" w:rsidRDefault="004543E9">
            <w:pPr>
              <w:pStyle w:val="Compact"/>
            </w:pPr>
            <w:r>
              <w:t>88.2</w:t>
            </w:r>
          </w:p>
        </w:tc>
        <w:tc>
          <w:tcPr>
            <w:tcW w:w="0" w:type="auto"/>
          </w:tcPr>
          <w:p w14:paraId="37630049" w14:textId="77777777" w:rsidR="00931E96" w:rsidRDefault="004543E9">
            <w:pPr>
              <w:pStyle w:val="Compact"/>
            </w:pPr>
            <w:r>
              <w:t>87.1</w:t>
            </w:r>
          </w:p>
        </w:tc>
        <w:tc>
          <w:tcPr>
            <w:tcW w:w="0" w:type="auto"/>
          </w:tcPr>
          <w:p w14:paraId="6C0ED2D3" w14:textId="77777777" w:rsidR="00931E96" w:rsidRDefault="004543E9">
            <w:pPr>
              <w:pStyle w:val="Compact"/>
            </w:pPr>
            <w:r>
              <w:t>87.9</w:t>
            </w:r>
          </w:p>
        </w:tc>
        <w:tc>
          <w:tcPr>
            <w:tcW w:w="0" w:type="auto"/>
          </w:tcPr>
          <w:p w14:paraId="0FBACE7C" w14:textId="77777777" w:rsidR="00931E96" w:rsidRDefault="004543E9">
            <w:pPr>
              <w:pStyle w:val="Compact"/>
            </w:pPr>
            <w:r>
              <w:t>83.1</w:t>
            </w:r>
          </w:p>
        </w:tc>
      </w:tr>
      <w:tr w:rsidR="00931E96" w14:paraId="4B86B23E" w14:textId="77777777">
        <w:tc>
          <w:tcPr>
            <w:tcW w:w="0" w:type="auto"/>
          </w:tcPr>
          <w:p w14:paraId="0F15562F" w14:textId="77777777" w:rsidR="00931E96" w:rsidRDefault="004543E9">
            <w:pPr>
              <w:pStyle w:val="Compact"/>
            </w:pPr>
            <w:r>
              <w:t>% girl</w:t>
            </w:r>
          </w:p>
        </w:tc>
        <w:tc>
          <w:tcPr>
            <w:tcW w:w="0" w:type="auto"/>
          </w:tcPr>
          <w:p w14:paraId="40980265" w14:textId="77777777" w:rsidR="00931E96" w:rsidRDefault="004543E9">
            <w:pPr>
              <w:pStyle w:val="Compact"/>
            </w:pPr>
            <w:r>
              <w:t>82.3</w:t>
            </w:r>
          </w:p>
        </w:tc>
        <w:tc>
          <w:tcPr>
            <w:tcW w:w="0" w:type="auto"/>
          </w:tcPr>
          <w:p w14:paraId="22A0B4CF" w14:textId="77777777" w:rsidR="00931E96" w:rsidRDefault="004543E9">
            <w:pPr>
              <w:pStyle w:val="Compact"/>
            </w:pPr>
            <w:r>
              <w:t>60.6</w:t>
            </w:r>
          </w:p>
        </w:tc>
        <w:tc>
          <w:tcPr>
            <w:tcW w:w="0" w:type="auto"/>
          </w:tcPr>
          <w:p w14:paraId="0A45340E" w14:textId="77777777" w:rsidR="00931E96" w:rsidRDefault="004543E9">
            <w:pPr>
              <w:pStyle w:val="Compact"/>
            </w:pPr>
            <w:r>
              <w:t>39.0</w:t>
            </w:r>
          </w:p>
        </w:tc>
        <w:tc>
          <w:tcPr>
            <w:tcW w:w="0" w:type="auto"/>
          </w:tcPr>
          <w:p w14:paraId="1BEAC22C" w14:textId="77777777" w:rsidR="00931E96" w:rsidRDefault="004543E9">
            <w:pPr>
              <w:pStyle w:val="Compact"/>
            </w:pPr>
            <w:r>
              <w:t>16.0</w:t>
            </w:r>
          </w:p>
        </w:tc>
        <w:tc>
          <w:tcPr>
            <w:tcW w:w="0" w:type="auto"/>
          </w:tcPr>
          <w:p w14:paraId="1827D798" w14:textId="77777777" w:rsidR="00931E96" w:rsidRDefault="004543E9">
            <w:pPr>
              <w:pStyle w:val="Compact"/>
            </w:pPr>
            <w:r>
              <w:t>56.5</w:t>
            </w:r>
          </w:p>
        </w:tc>
      </w:tr>
      <w:tr w:rsidR="00931E96" w14:paraId="2580BEB6" w14:textId="77777777">
        <w:tc>
          <w:tcPr>
            <w:tcW w:w="0" w:type="auto"/>
          </w:tcPr>
          <w:p w14:paraId="0970CE11" w14:textId="77777777" w:rsidR="00931E96" w:rsidRDefault="004543E9">
            <w:pPr>
              <w:pStyle w:val="Compact"/>
            </w:pPr>
            <w:r>
              <w:t>% allocated to intervention</w:t>
            </w:r>
          </w:p>
        </w:tc>
        <w:tc>
          <w:tcPr>
            <w:tcW w:w="0" w:type="auto"/>
          </w:tcPr>
          <w:p w14:paraId="479E17F9" w14:textId="77777777" w:rsidR="00931E96" w:rsidRDefault="004543E9">
            <w:pPr>
              <w:pStyle w:val="Compact"/>
            </w:pPr>
            <w:r>
              <w:t>68.9</w:t>
            </w:r>
          </w:p>
        </w:tc>
        <w:tc>
          <w:tcPr>
            <w:tcW w:w="0" w:type="auto"/>
          </w:tcPr>
          <w:p w14:paraId="170A9555" w14:textId="77777777" w:rsidR="00931E96" w:rsidRDefault="004543E9">
            <w:pPr>
              <w:pStyle w:val="Compact"/>
            </w:pPr>
            <w:r>
              <w:t>31.5</w:t>
            </w:r>
          </w:p>
        </w:tc>
        <w:tc>
          <w:tcPr>
            <w:tcW w:w="0" w:type="auto"/>
          </w:tcPr>
          <w:p w14:paraId="0C0FAA9C" w14:textId="77777777" w:rsidR="00931E96" w:rsidRDefault="004543E9">
            <w:pPr>
              <w:pStyle w:val="Compact"/>
            </w:pPr>
            <w:r>
              <w:t>53.5</w:t>
            </w:r>
          </w:p>
        </w:tc>
        <w:tc>
          <w:tcPr>
            <w:tcW w:w="0" w:type="auto"/>
          </w:tcPr>
          <w:p w14:paraId="5010D626" w14:textId="77777777" w:rsidR="00931E96" w:rsidRDefault="004543E9">
            <w:pPr>
              <w:pStyle w:val="Compact"/>
            </w:pPr>
            <w:r>
              <w:t>46.6</w:t>
            </w:r>
          </w:p>
        </w:tc>
        <w:tc>
          <w:tcPr>
            <w:tcW w:w="0" w:type="auto"/>
          </w:tcPr>
          <w:p w14:paraId="30F4417A" w14:textId="77777777" w:rsidR="00931E96" w:rsidRDefault="004543E9">
            <w:pPr>
              <w:pStyle w:val="Compact"/>
            </w:pPr>
            <w:r>
              <w:t>53.6</w:t>
            </w:r>
          </w:p>
        </w:tc>
      </w:tr>
    </w:tbl>
    <w:p w14:paraId="57211A57" w14:textId="564D31E7" w:rsidR="00931E96" w:rsidRDefault="004543E9">
      <w:pPr>
        <w:pStyle w:val="BodyText"/>
      </w:pPr>
      <w:r>
        <w:t xml:space="preserve">Table 2 shows summary statistics for primary outcome variables with their </w:t>
      </w:r>
      <w:commentRangeStart w:id="41"/>
      <w:r>
        <w:t>intra-class correlations (ICCs)</w:t>
      </w:r>
      <w:commentRangeEnd w:id="41"/>
      <w:r w:rsidR="00AD1FE5">
        <w:rPr>
          <w:rStyle w:val="CommentReference"/>
          <w:rFonts w:asciiTheme="minorHAnsi" w:hAnsiTheme="minorHAnsi"/>
        </w:rPr>
        <w:commentReference w:id="41"/>
      </w:r>
      <w:r>
        <w:t xml:space="preserve"> for class and school (see supplementary website for ICCs for all variables).</w:t>
      </w:r>
      <w:r w:rsidR="003C7FCC">
        <w:t xml:space="preserve"> The ICC can be interpreted as the proportion of the variable’s variance, which can be accounted for by group membership.</w:t>
      </w:r>
    </w:p>
    <w:p w14:paraId="2BFC6DB9" w14:textId="77777777" w:rsidR="00931E96" w:rsidRDefault="004543E9">
      <w:pPr>
        <w:pStyle w:val="BodyText"/>
      </w:pPr>
      <w:r>
        <w:t>At baseline, 79% students provided at least 4 days with a minimum of 10 hours per day of valid accelerometer data. On average, the youth reported engaging in at least 30 minutes of MVPA on 2.80 days a week.</w:t>
      </w:r>
    </w:p>
    <w:p w14:paraId="0E0A1E30" w14:textId="77777777" w:rsidR="00931E96" w:rsidRDefault="004543E9">
      <w:pPr>
        <w:pStyle w:val="Compact"/>
      </w:pPr>
      <w:r>
        <w:t>Table 2</w:t>
      </w:r>
    </w:p>
    <w:p w14:paraId="3534D1F5" w14:textId="77777777" w:rsidR="00931E96" w:rsidRDefault="004543E9">
      <w:pPr>
        <w:pStyle w:val="Compact"/>
      </w:pPr>
      <w:r>
        <w:rPr>
          <w:i/>
        </w:rPr>
        <w:lastRenderedPageBreak/>
        <w:t xml:space="preserve">Primary outcome variables with their class and school ICCs. Primary outcome variables highlighted with asterisks. Accelerometer results, including wear time, </w:t>
      </w:r>
      <w:commentRangeStart w:id="42"/>
      <w:commentRangeStart w:id="43"/>
      <w:r>
        <w:rPr>
          <w:i/>
        </w:rPr>
        <w:t>are only included from those participants</w:t>
      </w:r>
      <w:commentRangeEnd w:id="42"/>
      <w:r w:rsidR="00AD1FE5">
        <w:rPr>
          <w:rStyle w:val="CommentReference"/>
          <w:rFonts w:asciiTheme="minorHAnsi" w:hAnsiTheme="minorHAnsi"/>
        </w:rPr>
        <w:commentReference w:id="42"/>
      </w:r>
      <w:commentRangeEnd w:id="43"/>
      <w:r w:rsidR="00EC68C4">
        <w:rPr>
          <w:rStyle w:val="CommentReference"/>
          <w:rFonts w:asciiTheme="minorHAnsi" w:hAnsiTheme="minorHAnsi"/>
        </w:rPr>
        <w:commentReference w:id="43"/>
      </w:r>
      <w:r>
        <w:rPr>
          <w:i/>
        </w:rPr>
        <w:t xml:space="preserve"> who met the cutoff of at least 10 hours of measurement time for at least four days.</w:t>
      </w:r>
    </w:p>
    <w:tbl>
      <w:tblPr>
        <w:tblW w:w="0" w:type="pct"/>
        <w:tblLook w:val="07E0" w:firstRow="1" w:lastRow="1" w:firstColumn="1" w:lastColumn="1" w:noHBand="1" w:noVBand="1"/>
      </w:tblPr>
      <w:tblGrid>
        <w:gridCol w:w="3053"/>
        <w:gridCol w:w="2096"/>
        <w:gridCol w:w="1803"/>
        <w:gridCol w:w="798"/>
        <w:gridCol w:w="958"/>
        <w:gridCol w:w="696"/>
      </w:tblGrid>
      <w:tr w:rsidR="003C7FCC" w14:paraId="366BD76E" w14:textId="77777777">
        <w:tc>
          <w:tcPr>
            <w:tcW w:w="0" w:type="auto"/>
            <w:vAlign w:val="bottom"/>
          </w:tcPr>
          <w:p w14:paraId="46677886" w14:textId="77777777" w:rsidR="00931E96" w:rsidRDefault="004543E9">
            <w:pPr>
              <w:pStyle w:val="Compact"/>
            </w:pPr>
            <w:r>
              <w:t>Variable</w:t>
            </w:r>
          </w:p>
        </w:tc>
        <w:tc>
          <w:tcPr>
            <w:tcW w:w="0" w:type="auto"/>
            <w:vAlign w:val="bottom"/>
          </w:tcPr>
          <w:p w14:paraId="0A878254" w14:textId="77777777" w:rsidR="00931E96" w:rsidRDefault="004543E9">
            <w:pPr>
              <w:pStyle w:val="Compact"/>
            </w:pPr>
            <w:r>
              <w:t>Mean</w:t>
            </w:r>
          </w:p>
        </w:tc>
        <w:tc>
          <w:tcPr>
            <w:tcW w:w="0" w:type="auto"/>
            <w:vAlign w:val="bottom"/>
          </w:tcPr>
          <w:p w14:paraId="0B9F753C" w14:textId="77777777" w:rsidR="00931E96" w:rsidRDefault="004543E9">
            <w:pPr>
              <w:pStyle w:val="Compact"/>
            </w:pPr>
            <w:r>
              <w:t>CI95</w:t>
            </w:r>
          </w:p>
        </w:tc>
        <w:tc>
          <w:tcPr>
            <w:tcW w:w="0" w:type="auto"/>
            <w:vAlign w:val="bottom"/>
          </w:tcPr>
          <w:p w14:paraId="7F61326B" w14:textId="77777777" w:rsidR="00931E96" w:rsidRDefault="004543E9">
            <w:pPr>
              <w:pStyle w:val="Compact"/>
            </w:pPr>
            <w:r>
              <w:t>ICC class</w:t>
            </w:r>
          </w:p>
        </w:tc>
        <w:tc>
          <w:tcPr>
            <w:tcW w:w="0" w:type="auto"/>
            <w:vAlign w:val="bottom"/>
          </w:tcPr>
          <w:p w14:paraId="4ED838D8" w14:textId="77777777" w:rsidR="00931E96" w:rsidRDefault="004543E9">
            <w:pPr>
              <w:pStyle w:val="Compact"/>
            </w:pPr>
            <w:r>
              <w:t>ICC school</w:t>
            </w:r>
          </w:p>
        </w:tc>
        <w:tc>
          <w:tcPr>
            <w:tcW w:w="0" w:type="auto"/>
            <w:vAlign w:val="bottom"/>
          </w:tcPr>
          <w:p w14:paraId="5809879D" w14:textId="77777777" w:rsidR="00931E96" w:rsidRDefault="004543E9">
            <w:pPr>
              <w:pStyle w:val="Compact"/>
            </w:pPr>
            <w:r>
              <w:t>n</w:t>
            </w:r>
          </w:p>
        </w:tc>
      </w:tr>
      <w:tr w:rsidR="00931E96" w14:paraId="74972EE7" w14:textId="77777777">
        <w:tc>
          <w:tcPr>
            <w:tcW w:w="0" w:type="auto"/>
          </w:tcPr>
          <w:p w14:paraId="42EA3296" w14:textId="77777777" w:rsidR="00931E96" w:rsidRDefault="004543E9">
            <w:pPr>
              <w:pStyle w:val="Compact"/>
            </w:pPr>
            <w:r>
              <w:t>Daily moderate-to-vigorous PA time (accelerometer)*</w:t>
            </w:r>
          </w:p>
        </w:tc>
        <w:tc>
          <w:tcPr>
            <w:tcW w:w="0" w:type="auto"/>
          </w:tcPr>
          <w:p w14:paraId="2DA36DA0" w14:textId="77777777" w:rsidR="00931E96" w:rsidRDefault="004543E9">
            <w:pPr>
              <w:pStyle w:val="Compact"/>
            </w:pPr>
            <w:r>
              <w:t>1h 29min</w:t>
            </w:r>
          </w:p>
        </w:tc>
        <w:tc>
          <w:tcPr>
            <w:tcW w:w="0" w:type="auto"/>
          </w:tcPr>
          <w:p w14:paraId="71B15CDA" w14:textId="77777777" w:rsidR="00931E96" w:rsidRDefault="004543E9">
            <w:pPr>
              <w:pStyle w:val="Compact"/>
            </w:pPr>
            <w:r>
              <w:t>1h 19min - 1h 40min</w:t>
            </w:r>
          </w:p>
        </w:tc>
        <w:tc>
          <w:tcPr>
            <w:tcW w:w="0" w:type="auto"/>
          </w:tcPr>
          <w:p w14:paraId="3C440D35" w14:textId="77777777" w:rsidR="00931E96" w:rsidRDefault="004543E9">
            <w:pPr>
              <w:pStyle w:val="Compact"/>
            </w:pPr>
            <w:r>
              <w:t>.083</w:t>
            </w:r>
          </w:p>
        </w:tc>
        <w:tc>
          <w:tcPr>
            <w:tcW w:w="0" w:type="auto"/>
          </w:tcPr>
          <w:p w14:paraId="19BB8764" w14:textId="77777777" w:rsidR="00931E96" w:rsidRDefault="004543E9">
            <w:pPr>
              <w:pStyle w:val="Compact"/>
            </w:pPr>
            <w:r>
              <w:t>.100</w:t>
            </w:r>
          </w:p>
        </w:tc>
        <w:tc>
          <w:tcPr>
            <w:tcW w:w="0" w:type="auto"/>
          </w:tcPr>
          <w:p w14:paraId="4A45D8B3" w14:textId="77777777" w:rsidR="00931E96" w:rsidRDefault="004543E9">
            <w:pPr>
              <w:pStyle w:val="Compact"/>
            </w:pPr>
            <w:r>
              <w:t>706</w:t>
            </w:r>
          </w:p>
        </w:tc>
      </w:tr>
      <w:tr w:rsidR="00931E96" w14:paraId="55EB3950" w14:textId="77777777">
        <w:tc>
          <w:tcPr>
            <w:tcW w:w="0" w:type="auto"/>
          </w:tcPr>
          <w:p w14:paraId="66EF58FD" w14:textId="77777777" w:rsidR="00931E96" w:rsidRDefault="004543E9">
            <w:pPr>
              <w:pStyle w:val="Compact"/>
            </w:pPr>
            <w:r>
              <w:t>Daily light PA time (accelerometer)</w:t>
            </w:r>
          </w:p>
        </w:tc>
        <w:tc>
          <w:tcPr>
            <w:tcW w:w="0" w:type="auto"/>
          </w:tcPr>
          <w:p w14:paraId="0735D288" w14:textId="77777777" w:rsidR="00931E96" w:rsidRDefault="004543E9">
            <w:pPr>
              <w:pStyle w:val="Compact"/>
            </w:pPr>
            <w:r>
              <w:t>1h 34min</w:t>
            </w:r>
          </w:p>
        </w:tc>
        <w:tc>
          <w:tcPr>
            <w:tcW w:w="0" w:type="auto"/>
          </w:tcPr>
          <w:p w14:paraId="36DA5F1C" w14:textId="77777777" w:rsidR="00931E96" w:rsidRDefault="004543E9">
            <w:pPr>
              <w:pStyle w:val="Compact"/>
            </w:pPr>
            <w:r>
              <w:t>1h 26min - 1h 42min</w:t>
            </w:r>
          </w:p>
        </w:tc>
        <w:tc>
          <w:tcPr>
            <w:tcW w:w="0" w:type="auto"/>
          </w:tcPr>
          <w:p w14:paraId="727F7562" w14:textId="77777777" w:rsidR="00931E96" w:rsidRDefault="004543E9">
            <w:pPr>
              <w:pStyle w:val="Compact"/>
            </w:pPr>
            <w:r>
              <w:t>.074</w:t>
            </w:r>
          </w:p>
        </w:tc>
        <w:tc>
          <w:tcPr>
            <w:tcW w:w="0" w:type="auto"/>
          </w:tcPr>
          <w:p w14:paraId="1EC723FE" w14:textId="77777777" w:rsidR="00931E96" w:rsidRDefault="004543E9">
            <w:pPr>
              <w:pStyle w:val="Compact"/>
            </w:pPr>
            <w:r>
              <w:t>.074</w:t>
            </w:r>
          </w:p>
        </w:tc>
        <w:tc>
          <w:tcPr>
            <w:tcW w:w="0" w:type="auto"/>
          </w:tcPr>
          <w:p w14:paraId="58BC969F" w14:textId="77777777" w:rsidR="00931E96" w:rsidRDefault="004543E9">
            <w:pPr>
              <w:pStyle w:val="Compact"/>
            </w:pPr>
            <w:r>
              <w:t>706</w:t>
            </w:r>
          </w:p>
        </w:tc>
      </w:tr>
      <w:tr w:rsidR="00931E96" w14:paraId="17E3E3F8" w14:textId="77777777">
        <w:tc>
          <w:tcPr>
            <w:tcW w:w="0" w:type="auto"/>
          </w:tcPr>
          <w:p w14:paraId="3C028CF3" w14:textId="77777777" w:rsidR="00931E96" w:rsidRDefault="004543E9">
            <w:pPr>
              <w:pStyle w:val="Compact"/>
            </w:pPr>
            <w:r>
              <w:t>Daily standing time (accelerometer)</w:t>
            </w:r>
          </w:p>
        </w:tc>
        <w:tc>
          <w:tcPr>
            <w:tcW w:w="0" w:type="auto"/>
          </w:tcPr>
          <w:p w14:paraId="48E62CC7" w14:textId="77777777" w:rsidR="00931E96" w:rsidRDefault="004543E9">
            <w:pPr>
              <w:pStyle w:val="Compact"/>
            </w:pPr>
            <w:r>
              <w:t>1h 32min</w:t>
            </w:r>
          </w:p>
        </w:tc>
        <w:tc>
          <w:tcPr>
            <w:tcW w:w="0" w:type="auto"/>
          </w:tcPr>
          <w:p w14:paraId="4150BAB7" w14:textId="77777777" w:rsidR="00931E96" w:rsidRDefault="004543E9">
            <w:pPr>
              <w:pStyle w:val="Compact"/>
            </w:pPr>
            <w:r>
              <w:t>1h 19min - 1h 45min</w:t>
            </w:r>
          </w:p>
        </w:tc>
        <w:tc>
          <w:tcPr>
            <w:tcW w:w="0" w:type="auto"/>
          </w:tcPr>
          <w:p w14:paraId="5117D1F3" w14:textId="77777777" w:rsidR="00931E96" w:rsidRDefault="004543E9">
            <w:pPr>
              <w:pStyle w:val="Compact"/>
            </w:pPr>
            <w:r>
              <w:t>.140</w:t>
            </w:r>
          </w:p>
        </w:tc>
        <w:tc>
          <w:tcPr>
            <w:tcW w:w="0" w:type="auto"/>
          </w:tcPr>
          <w:p w14:paraId="19DE3E75" w14:textId="77777777" w:rsidR="00931E96" w:rsidRDefault="004543E9">
            <w:pPr>
              <w:pStyle w:val="Compact"/>
            </w:pPr>
            <w:r>
              <w:t>.098</w:t>
            </w:r>
          </w:p>
        </w:tc>
        <w:tc>
          <w:tcPr>
            <w:tcW w:w="0" w:type="auto"/>
          </w:tcPr>
          <w:p w14:paraId="7E0EC68C" w14:textId="77777777" w:rsidR="00931E96" w:rsidRDefault="004543E9">
            <w:pPr>
              <w:pStyle w:val="Compact"/>
            </w:pPr>
            <w:r>
              <w:t>706</w:t>
            </w:r>
          </w:p>
        </w:tc>
      </w:tr>
      <w:tr w:rsidR="00931E96" w14:paraId="47790D1A" w14:textId="77777777">
        <w:tc>
          <w:tcPr>
            <w:tcW w:w="0" w:type="auto"/>
          </w:tcPr>
          <w:p w14:paraId="1CAD655B" w14:textId="77777777" w:rsidR="00931E96" w:rsidRDefault="004543E9">
            <w:pPr>
              <w:pStyle w:val="Compact"/>
            </w:pPr>
            <w:r>
              <w:t>Daily time spent sitting or lying down (accelerometer)*</w:t>
            </w:r>
          </w:p>
        </w:tc>
        <w:tc>
          <w:tcPr>
            <w:tcW w:w="0" w:type="auto"/>
          </w:tcPr>
          <w:p w14:paraId="431619BE" w14:textId="77777777" w:rsidR="00931E96" w:rsidRDefault="004543E9">
            <w:pPr>
              <w:pStyle w:val="Compact"/>
            </w:pPr>
            <w:commentRangeStart w:id="44"/>
            <w:commentRangeStart w:id="45"/>
            <w:r>
              <w:t xml:space="preserve">9h </w:t>
            </w:r>
            <w:commentRangeEnd w:id="44"/>
            <w:r w:rsidR="00556B4E">
              <w:rPr>
                <w:rStyle w:val="CommentReference"/>
                <w:rFonts w:asciiTheme="minorHAnsi" w:hAnsiTheme="minorHAnsi"/>
              </w:rPr>
              <w:commentReference w:id="44"/>
            </w:r>
            <w:commentRangeEnd w:id="45"/>
            <w:r w:rsidR="00EC68C4">
              <w:rPr>
                <w:rStyle w:val="CommentReference"/>
                <w:rFonts w:asciiTheme="minorHAnsi" w:hAnsiTheme="minorHAnsi"/>
              </w:rPr>
              <w:commentReference w:id="45"/>
            </w:r>
            <w:r>
              <w:t>34min</w:t>
            </w:r>
          </w:p>
        </w:tc>
        <w:tc>
          <w:tcPr>
            <w:tcW w:w="0" w:type="auto"/>
          </w:tcPr>
          <w:p w14:paraId="41E66504" w14:textId="77777777" w:rsidR="00931E96" w:rsidRDefault="004543E9">
            <w:pPr>
              <w:pStyle w:val="Compact"/>
            </w:pPr>
            <w:r>
              <w:t>8h 56min - 10h 12min</w:t>
            </w:r>
          </w:p>
        </w:tc>
        <w:tc>
          <w:tcPr>
            <w:tcW w:w="0" w:type="auto"/>
          </w:tcPr>
          <w:p w14:paraId="3EBE1FDF" w14:textId="77777777" w:rsidR="00931E96" w:rsidRDefault="004543E9">
            <w:pPr>
              <w:pStyle w:val="Compact"/>
            </w:pPr>
            <w:r>
              <w:t>.086</w:t>
            </w:r>
          </w:p>
        </w:tc>
        <w:tc>
          <w:tcPr>
            <w:tcW w:w="0" w:type="auto"/>
          </w:tcPr>
          <w:p w14:paraId="1ED98A8D" w14:textId="77777777" w:rsidR="00931E96" w:rsidRDefault="004543E9">
            <w:pPr>
              <w:pStyle w:val="Compact"/>
            </w:pPr>
            <w:r>
              <w:t>.145</w:t>
            </w:r>
          </w:p>
        </w:tc>
        <w:tc>
          <w:tcPr>
            <w:tcW w:w="0" w:type="auto"/>
          </w:tcPr>
          <w:p w14:paraId="1AA50337" w14:textId="77777777" w:rsidR="00931E96" w:rsidRDefault="004543E9">
            <w:pPr>
              <w:pStyle w:val="Compact"/>
            </w:pPr>
            <w:r>
              <w:t>706</w:t>
            </w:r>
          </w:p>
        </w:tc>
      </w:tr>
      <w:tr w:rsidR="00931E96" w14:paraId="35C5DB3D" w14:textId="77777777">
        <w:tc>
          <w:tcPr>
            <w:tcW w:w="0" w:type="auto"/>
          </w:tcPr>
          <w:p w14:paraId="09F87A29" w14:textId="77777777" w:rsidR="00931E96" w:rsidRDefault="004543E9">
            <w:pPr>
              <w:pStyle w:val="Compact"/>
            </w:pPr>
            <w:r>
              <w:t>Daily number of times sitting was interrupted (accelerometer)*</w:t>
            </w:r>
          </w:p>
        </w:tc>
        <w:tc>
          <w:tcPr>
            <w:tcW w:w="0" w:type="auto"/>
          </w:tcPr>
          <w:p w14:paraId="1C7336F6" w14:textId="77777777" w:rsidR="00931E96" w:rsidRDefault="004543E9">
            <w:pPr>
              <w:pStyle w:val="Compact"/>
            </w:pPr>
            <w:r>
              <w:t>  28.0</w:t>
            </w:r>
          </w:p>
        </w:tc>
        <w:tc>
          <w:tcPr>
            <w:tcW w:w="0" w:type="auto"/>
          </w:tcPr>
          <w:p w14:paraId="0B103A76" w14:textId="77777777" w:rsidR="00931E96" w:rsidRDefault="004543E9">
            <w:pPr>
              <w:pStyle w:val="Compact"/>
            </w:pPr>
            <w:r>
              <w:t>  24.7  -    31.4</w:t>
            </w:r>
          </w:p>
        </w:tc>
        <w:tc>
          <w:tcPr>
            <w:tcW w:w="0" w:type="auto"/>
          </w:tcPr>
          <w:p w14:paraId="089F7219" w14:textId="77777777" w:rsidR="00931E96" w:rsidRDefault="004543E9">
            <w:pPr>
              <w:pStyle w:val="Compact"/>
            </w:pPr>
            <w:r>
              <w:t>.058</w:t>
            </w:r>
          </w:p>
        </w:tc>
        <w:tc>
          <w:tcPr>
            <w:tcW w:w="0" w:type="auto"/>
          </w:tcPr>
          <w:p w14:paraId="67E8E985" w14:textId="77777777" w:rsidR="00931E96" w:rsidRDefault="004543E9">
            <w:pPr>
              <w:pStyle w:val="Compact"/>
            </w:pPr>
            <w:r>
              <w:t>.085</w:t>
            </w:r>
          </w:p>
        </w:tc>
        <w:tc>
          <w:tcPr>
            <w:tcW w:w="0" w:type="auto"/>
          </w:tcPr>
          <w:p w14:paraId="6D53753F" w14:textId="77777777" w:rsidR="00931E96" w:rsidRDefault="004543E9">
            <w:pPr>
              <w:pStyle w:val="Compact"/>
            </w:pPr>
            <w:r>
              <w:t>706</w:t>
            </w:r>
          </w:p>
        </w:tc>
      </w:tr>
      <w:tr w:rsidR="00931E96" w14:paraId="1062CB4F" w14:textId="77777777">
        <w:tc>
          <w:tcPr>
            <w:tcW w:w="0" w:type="auto"/>
          </w:tcPr>
          <w:p w14:paraId="027875A0" w14:textId="77777777" w:rsidR="00931E96" w:rsidRDefault="004543E9">
            <w:pPr>
              <w:pStyle w:val="Compact"/>
            </w:pPr>
            <w:r>
              <w:t>Number of days with &gt;30 MVPA min previous week (self-report)*</w:t>
            </w:r>
          </w:p>
        </w:tc>
        <w:tc>
          <w:tcPr>
            <w:tcW w:w="0" w:type="auto"/>
          </w:tcPr>
          <w:p w14:paraId="62453305" w14:textId="77777777" w:rsidR="00931E96" w:rsidRDefault="004543E9">
            <w:pPr>
              <w:pStyle w:val="Compact"/>
            </w:pPr>
            <w:r>
              <w:t>   2.8</w:t>
            </w:r>
          </w:p>
        </w:tc>
        <w:tc>
          <w:tcPr>
            <w:tcW w:w="0" w:type="auto"/>
          </w:tcPr>
          <w:p w14:paraId="13C333FE" w14:textId="77777777" w:rsidR="00931E96" w:rsidRDefault="004543E9">
            <w:pPr>
              <w:pStyle w:val="Compact"/>
            </w:pPr>
            <w:r>
              <w:t>   2.6  -     3.0</w:t>
            </w:r>
          </w:p>
        </w:tc>
        <w:tc>
          <w:tcPr>
            <w:tcW w:w="0" w:type="auto"/>
          </w:tcPr>
          <w:p w14:paraId="42AE5457" w14:textId="77777777" w:rsidR="00931E96" w:rsidRDefault="004543E9">
            <w:pPr>
              <w:pStyle w:val="Compact"/>
            </w:pPr>
            <w:r>
              <w:t>.047</w:t>
            </w:r>
          </w:p>
        </w:tc>
        <w:tc>
          <w:tcPr>
            <w:tcW w:w="0" w:type="auto"/>
          </w:tcPr>
          <w:p w14:paraId="34E668DE" w14:textId="77777777" w:rsidR="00931E96" w:rsidRDefault="004543E9">
            <w:pPr>
              <w:pStyle w:val="Compact"/>
            </w:pPr>
            <w:r>
              <w:t>&lt; .001</w:t>
            </w:r>
          </w:p>
        </w:tc>
        <w:tc>
          <w:tcPr>
            <w:tcW w:w="0" w:type="auto"/>
          </w:tcPr>
          <w:p w14:paraId="0651EFA2" w14:textId="77777777" w:rsidR="00931E96" w:rsidRDefault="004543E9">
            <w:pPr>
              <w:pStyle w:val="Compact"/>
            </w:pPr>
            <w:r>
              <w:t>1082</w:t>
            </w:r>
          </w:p>
        </w:tc>
      </w:tr>
    </w:tbl>
    <w:p w14:paraId="391E44AE" w14:textId="77777777" w:rsidR="00931E96" w:rsidRDefault="004543E9">
      <w:pPr>
        <w:pStyle w:val="Heading2"/>
      </w:pPr>
      <w:bookmarkStart w:id="46" w:name="theoretical-mediators-traditionally-pres"/>
      <w:bookmarkEnd w:id="46"/>
      <w:r>
        <w:lastRenderedPageBreak/>
        <w:t>Theoretical mediators: Traditionally presented results</w:t>
      </w:r>
    </w:p>
    <w:p w14:paraId="593D9CC7" w14:textId="6A8F9164" w:rsidR="00931E96" w:rsidRDefault="004543E9">
      <w:pPr>
        <w:pStyle w:val="FirstParagraph"/>
      </w:pPr>
      <w:r>
        <w:t xml:space="preserve">In table 3, we present the means for the primary outcome variables by gender and intervention group. </w:t>
      </w:r>
      <w:r w:rsidR="003C7FCC">
        <w:t xml:space="preserve">In our case (no confirmatory hypotheses), confidence intervals are more appropriate to report than p-values, as they provide readily interpretable values on the same scale as the original variable, accomodating inferences of practical relevance (REF Sterne 2001, Wasserstein &amp; Lasar, Gardner &amp; Altman, Nosek pre-reg rev),. </w:t>
      </w:r>
    </w:p>
    <w:p w14:paraId="2BB468C5" w14:textId="77777777" w:rsidR="00931E96" w:rsidRDefault="004543E9">
      <w:pPr>
        <w:pStyle w:val="Compact"/>
      </w:pPr>
      <w:r>
        <w:t>Table 3</w:t>
      </w:r>
    </w:p>
    <w:p w14:paraId="43240550" w14:textId="77777777" w:rsidR="00931E96" w:rsidRDefault="004543E9">
      <w:pPr>
        <w:pStyle w:val="Compact"/>
      </w:pPr>
      <w:r>
        <w:rPr>
          <w:i/>
        </w:rPr>
        <w:t>Main mediating variables of PA and SB</w:t>
      </w:r>
    </w:p>
    <w:tbl>
      <w:tblPr>
        <w:tblW w:w="0" w:type="pct"/>
        <w:tblLook w:val="07E0" w:firstRow="1" w:lastRow="1" w:firstColumn="1" w:lastColumn="1" w:noHBand="1" w:noVBand="1"/>
      </w:tblPr>
      <w:tblGrid>
        <w:gridCol w:w="2794"/>
        <w:gridCol w:w="1256"/>
        <w:gridCol w:w="1261"/>
        <w:gridCol w:w="1487"/>
        <w:gridCol w:w="1341"/>
        <w:gridCol w:w="1265"/>
      </w:tblGrid>
      <w:tr w:rsidR="003C7FCC" w14:paraId="1020426D" w14:textId="77777777">
        <w:tc>
          <w:tcPr>
            <w:tcW w:w="0" w:type="auto"/>
            <w:vAlign w:val="bottom"/>
          </w:tcPr>
          <w:p w14:paraId="57ECAD4C" w14:textId="77777777" w:rsidR="00931E96" w:rsidRDefault="004543E9">
            <w:pPr>
              <w:pStyle w:val="Compact"/>
            </w:pPr>
            <w:r>
              <w:t>Variable</w:t>
            </w:r>
          </w:p>
        </w:tc>
        <w:tc>
          <w:tcPr>
            <w:tcW w:w="0" w:type="auto"/>
            <w:vAlign w:val="bottom"/>
          </w:tcPr>
          <w:p w14:paraId="2DC11148" w14:textId="77777777" w:rsidR="00931E96" w:rsidRDefault="004543E9">
            <w:pPr>
              <w:pStyle w:val="Compact"/>
            </w:pPr>
            <w:r>
              <w:t>Girls</w:t>
            </w:r>
          </w:p>
        </w:tc>
        <w:tc>
          <w:tcPr>
            <w:tcW w:w="0" w:type="auto"/>
            <w:vAlign w:val="bottom"/>
          </w:tcPr>
          <w:p w14:paraId="62C0B45F" w14:textId="77777777" w:rsidR="00931E96" w:rsidRDefault="004543E9">
            <w:pPr>
              <w:pStyle w:val="Compact"/>
            </w:pPr>
            <w:r>
              <w:t>Boys</w:t>
            </w:r>
          </w:p>
        </w:tc>
        <w:tc>
          <w:tcPr>
            <w:tcW w:w="0" w:type="auto"/>
            <w:vAlign w:val="bottom"/>
          </w:tcPr>
          <w:p w14:paraId="15D489B7" w14:textId="77777777" w:rsidR="00931E96" w:rsidRDefault="004543E9">
            <w:pPr>
              <w:pStyle w:val="Compact"/>
            </w:pPr>
            <w:r>
              <w:t>Intervention</w:t>
            </w:r>
          </w:p>
        </w:tc>
        <w:tc>
          <w:tcPr>
            <w:tcW w:w="0" w:type="auto"/>
            <w:vAlign w:val="bottom"/>
          </w:tcPr>
          <w:p w14:paraId="15B3E5DC" w14:textId="77777777" w:rsidR="00931E96" w:rsidRDefault="004543E9">
            <w:pPr>
              <w:pStyle w:val="Compact"/>
            </w:pPr>
            <w:r>
              <w:t>Control</w:t>
            </w:r>
          </w:p>
        </w:tc>
        <w:tc>
          <w:tcPr>
            <w:tcW w:w="0" w:type="auto"/>
            <w:vAlign w:val="bottom"/>
          </w:tcPr>
          <w:p w14:paraId="3185DB20" w14:textId="77777777" w:rsidR="00931E96" w:rsidRDefault="004543E9">
            <w:pPr>
              <w:pStyle w:val="Compact"/>
            </w:pPr>
            <w:r>
              <w:t>Total</w:t>
            </w:r>
          </w:p>
        </w:tc>
      </w:tr>
      <w:tr w:rsidR="00931E96" w14:paraId="607B2E02" w14:textId="77777777">
        <w:tc>
          <w:tcPr>
            <w:tcW w:w="0" w:type="auto"/>
          </w:tcPr>
          <w:p w14:paraId="2712DED2" w14:textId="77777777" w:rsidR="00931E96" w:rsidRDefault="004543E9">
            <w:pPr>
              <w:pStyle w:val="Compact"/>
            </w:pPr>
            <w:r>
              <w:t>PA action planning</w:t>
            </w:r>
          </w:p>
        </w:tc>
        <w:tc>
          <w:tcPr>
            <w:tcW w:w="0" w:type="auto"/>
          </w:tcPr>
          <w:p w14:paraId="19FAE626" w14:textId="77777777" w:rsidR="00931E96" w:rsidRDefault="004543E9">
            <w:pPr>
              <w:pStyle w:val="Compact"/>
            </w:pPr>
            <w:r>
              <w:t>2.7 (2.6 - 2.8)</w:t>
            </w:r>
          </w:p>
        </w:tc>
        <w:tc>
          <w:tcPr>
            <w:tcW w:w="0" w:type="auto"/>
          </w:tcPr>
          <w:p w14:paraId="495BFAB3" w14:textId="77777777" w:rsidR="00931E96" w:rsidRDefault="004543E9">
            <w:pPr>
              <w:pStyle w:val="Compact"/>
            </w:pPr>
            <w:r>
              <w:t>2.8 (2.7 - 2.9)</w:t>
            </w:r>
          </w:p>
        </w:tc>
        <w:tc>
          <w:tcPr>
            <w:tcW w:w="0" w:type="auto"/>
          </w:tcPr>
          <w:p w14:paraId="68AD7606" w14:textId="77777777" w:rsidR="00931E96" w:rsidRDefault="004543E9">
            <w:pPr>
              <w:pStyle w:val="Compact"/>
            </w:pPr>
            <w:r>
              <w:t>2.7 (2.6 - 2.8)</w:t>
            </w:r>
          </w:p>
        </w:tc>
        <w:tc>
          <w:tcPr>
            <w:tcW w:w="0" w:type="auto"/>
          </w:tcPr>
          <w:p w14:paraId="6195AB94" w14:textId="77777777" w:rsidR="00931E96" w:rsidRDefault="004543E9">
            <w:pPr>
              <w:pStyle w:val="Compact"/>
            </w:pPr>
            <w:r>
              <w:t>2.8 (2.7 - 2.9)</w:t>
            </w:r>
          </w:p>
        </w:tc>
        <w:tc>
          <w:tcPr>
            <w:tcW w:w="0" w:type="auto"/>
          </w:tcPr>
          <w:p w14:paraId="45E44015" w14:textId="77777777" w:rsidR="00931E96" w:rsidRDefault="004543E9">
            <w:pPr>
              <w:pStyle w:val="Compact"/>
            </w:pPr>
            <w:r>
              <w:t>2.8 (2.7 - 2.8)</w:t>
            </w:r>
          </w:p>
        </w:tc>
      </w:tr>
      <w:tr w:rsidR="00931E96" w14:paraId="4BEADAF3" w14:textId="77777777">
        <w:tc>
          <w:tcPr>
            <w:tcW w:w="0" w:type="auto"/>
          </w:tcPr>
          <w:p w14:paraId="70A0EE65" w14:textId="77777777" w:rsidR="00931E96" w:rsidRDefault="004543E9">
            <w:pPr>
              <w:pStyle w:val="Compact"/>
            </w:pPr>
            <w:r>
              <w:t>PA agreement-BCTs</w:t>
            </w:r>
          </w:p>
        </w:tc>
        <w:tc>
          <w:tcPr>
            <w:tcW w:w="0" w:type="auto"/>
          </w:tcPr>
          <w:p w14:paraId="68E69991" w14:textId="77777777" w:rsidR="00931E96" w:rsidRDefault="004543E9">
            <w:pPr>
              <w:pStyle w:val="Compact"/>
            </w:pPr>
            <w:r>
              <w:t>3.1 (2.9 - 3.2)</w:t>
            </w:r>
          </w:p>
        </w:tc>
        <w:tc>
          <w:tcPr>
            <w:tcW w:w="0" w:type="auto"/>
          </w:tcPr>
          <w:p w14:paraId="719E39B2" w14:textId="77777777" w:rsidR="00931E96" w:rsidRDefault="004543E9">
            <w:pPr>
              <w:pStyle w:val="Compact"/>
            </w:pPr>
            <w:r>
              <w:t>3.1 (3.0 - 3.3)</w:t>
            </w:r>
          </w:p>
        </w:tc>
        <w:tc>
          <w:tcPr>
            <w:tcW w:w="0" w:type="auto"/>
          </w:tcPr>
          <w:p w14:paraId="5E1862B0" w14:textId="77777777" w:rsidR="00931E96" w:rsidRDefault="004543E9">
            <w:pPr>
              <w:pStyle w:val="Compact"/>
            </w:pPr>
            <w:r>
              <w:t>3.0 (2.9 - 3.2)</w:t>
            </w:r>
          </w:p>
        </w:tc>
        <w:tc>
          <w:tcPr>
            <w:tcW w:w="0" w:type="auto"/>
          </w:tcPr>
          <w:p w14:paraId="688EF20C" w14:textId="77777777" w:rsidR="00931E96" w:rsidRDefault="004543E9">
            <w:pPr>
              <w:pStyle w:val="Compact"/>
            </w:pPr>
            <w:r>
              <w:t>3.2 (3.0 - 3.4)</w:t>
            </w:r>
          </w:p>
        </w:tc>
        <w:tc>
          <w:tcPr>
            <w:tcW w:w="0" w:type="auto"/>
          </w:tcPr>
          <w:p w14:paraId="4EE896B7" w14:textId="77777777" w:rsidR="00931E96" w:rsidRDefault="004543E9">
            <w:pPr>
              <w:pStyle w:val="Compact"/>
            </w:pPr>
            <w:r>
              <w:t>3.1 (3.0 - 3.2)</w:t>
            </w:r>
          </w:p>
        </w:tc>
      </w:tr>
      <w:tr w:rsidR="00931E96" w14:paraId="64DE3550" w14:textId="77777777">
        <w:tc>
          <w:tcPr>
            <w:tcW w:w="0" w:type="auto"/>
          </w:tcPr>
          <w:p w14:paraId="0BDE6868" w14:textId="77777777" w:rsidR="00931E96" w:rsidRDefault="004543E9">
            <w:pPr>
              <w:pStyle w:val="Compact"/>
            </w:pPr>
            <w:r>
              <w:t>PA amotivation</w:t>
            </w:r>
          </w:p>
        </w:tc>
        <w:tc>
          <w:tcPr>
            <w:tcW w:w="0" w:type="auto"/>
          </w:tcPr>
          <w:p w14:paraId="6E58263C" w14:textId="77777777" w:rsidR="00931E96" w:rsidRDefault="004543E9">
            <w:pPr>
              <w:pStyle w:val="Compact"/>
            </w:pPr>
            <w:r>
              <w:t>1.5 (1.4 - 1.5)</w:t>
            </w:r>
          </w:p>
        </w:tc>
        <w:tc>
          <w:tcPr>
            <w:tcW w:w="0" w:type="auto"/>
          </w:tcPr>
          <w:p w14:paraId="46BFBE70" w14:textId="77777777" w:rsidR="00931E96" w:rsidRDefault="004543E9">
            <w:pPr>
              <w:pStyle w:val="Compact"/>
            </w:pPr>
            <w:r>
              <w:t>1.6 (1.5 - 1.7)</w:t>
            </w:r>
          </w:p>
        </w:tc>
        <w:tc>
          <w:tcPr>
            <w:tcW w:w="0" w:type="auto"/>
          </w:tcPr>
          <w:p w14:paraId="44F9A53B" w14:textId="77777777" w:rsidR="00931E96" w:rsidRDefault="004543E9">
            <w:pPr>
              <w:pStyle w:val="Compact"/>
            </w:pPr>
            <w:r>
              <w:t>1.5 (1.4 - 1.6)</w:t>
            </w:r>
          </w:p>
        </w:tc>
        <w:tc>
          <w:tcPr>
            <w:tcW w:w="0" w:type="auto"/>
          </w:tcPr>
          <w:p w14:paraId="38449A68" w14:textId="77777777" w:rsidR="00931E96" w:rsidRDefault="004543E9">
            <w:pPr>
              <w:pStyle w:val="Compact"/>
            </w:pPr>
            <w:r>
              <w:t>1.5 (1.4 - 1.7)</w:t>
            </w:r>
          </w:p>
        </w:tc>
        <w:tc>
          <w:tcPr>
            <w:tcW w:w="0" w:type="auto"/>
          </w:tcPr>
          <w:p w14:paraId="3AE456AE" w14:textId="77777777" w:rsidR="00931E96" w:rsidRDefault="004543E9">
            <w:pPr>
              <w:pStyle w:val="Compact"/>
            </w:pPr>
            <w:r>
              <w:t>1.5 (1.5 - 1.6)</w:t>
            </w:r>
          </w:p>
        </w:tc>
      </w:tr>
      <w:tr w:rsidR="00931E96" w14:paraId="79A29323" w14:textId="77777777">
        <w:tc>
          <w:tcPr>
            <w:tcW w:w="0" w:type="auto"/>
          </w:tcPr>
          <w:p w14:paraId="3BB031AD" w14:textId="77777777" w:rsidR="00931E96" w:rsidRDefault="004543E9">
            <w:pPr>
              <w:pStyle w:val="Compact"/>
            </w:pPr>
            <w:r>
              <w:t>PA autonomous regulation</w:t>
            </w:r>
          </w:p>
        </w:tc>
        <w:tc>
          <w:tcPr>
            <w:tcW w:w="0" w:type="auto"/>
          </w:tcPr>
          <w:p w14:paraId="716E9E19" w14:textId="77777777" w:rsidR="00931E96" w:rsidRDefault="004543E9">
            <w:pPr>
              <w:pStyle w:val="Compact"/>
            </w:pPr>
            <w:r>
              <w:t>3.3 (3.2 - 3.5)</w:t>
            </w:r>
          </w:p>
        </w:tc>
        <w:tc>
          <w:tcPr>
            <w:tcW w:w="0" w:type="auto"/>
          </w:tcPr>
          <w:p w14:paraId="3BB426A2" w14:textId="77777777" w:rsidR="00931E96" w:rsidRDefault="004543E9">
            <w:pPr>
              <w:pStyle w:val="Compact"/>
            </w:pPr>
            <w:r>
              <w:t>3.6 (3.4 - 3.7)</w:t>
            </w:r>
          </w:p>
        </w:tc>
        <w:tc>
          <w:tcPr>
            <w:tcW w:w="0" w:type="auto"/>
          </w:tcPr>
          <w:p w14:paraId="093AF0F1" w14:textId="77777777" w:rsidR="00931E96" w:rsidRDefault="004543E9">
            <w:pPr>
              <w:pStyle w:val="Compact"/>
            </w:pPr>
            <w:r>
              <w:t>3.3 (3.2 - 3.5)</w:t>
            </w:r>
          </w:p>
        </w:tc>
        <w:tc>
          <w:tcPr>
            <w:tcW w:w="0" w:type="auto"/>
          </w:tcPr>
          <w:p w14:paraId="353A0A18" w14:textId="77777777" w:rsidR="00931E96" w:rsidRDefault="004543E9">
            <w:pPr>
              <w:pStyle w:val="Compact"/>
            </w:pPr>
            <w:r>
              <w:t>3.5 (3.3 - 3.6)</w:t>
            </w:r>
          </w:p>
        </w:tc>
        <w:tc>
          <w:tcPr>
            <w:tcW w:w="0" w:type="auto"/>
          </w:tcPr>
          <w:p w14:paraId="0EA20B92" w14:textId="77777777" w:rsidR="00931E96" w:rsidRDefault="004543E9">
            <w:pPr>
              <w:pStyle w:val="Compact"/>
            </w:pPr>
            <w:r>
              <w:t>3.4 (3.3 - 3.5)</w:t>
            </w:r>
          </w:p>
        </w:tc>
      </w:tr>
      <w:tr w:rsidR="00931E96" w14:paraId="3D84BCE5" w14:textId="77777777">
        <w:tc>
          <w:tcPr>
            <w:tcW w:w="0" w:type="auto"/>
          </w:tcPr>
          <w:p w14:paraId="6CF3A145" w14:textId="77777777" w:rsidR="00931E96" w:rsidRDefault="004543E9">
            <w:pPr>
              <w:pStyle w:val="Compact"/>
            </w:pPr>
            <w:r>
              <w:t>PA controlled regulation</w:t>
            </w:r>
          </w:p>
        </w:tc>
        <w:tc>
          <w:tcPr>
            <w:tcW w:w="0" w:type="auto"/>
          </w:tcPr>
          <w:p w14:paraId="597EC223" w14:textId="77777777" w:rsidR="00931E96" w:rsidRDefault="004543E9">
            <w:pPr>
              <w:pStyle w:val="Compact"/>
            </w:pPr>
            <w:r>
              <w:t>1.9 (1.8 - 2.0)</w:t>
            </w:r>
          </w:p>
        </w:tc>
        <w:tc>
          <w:tcPr>
            <w:tcW w:w="0" w:type="auto"/>
          </w:tcPr>
          <w:p w14:paraId="6EEA8C1C" w14:textId="77777777" w:rsidR="00931E96" w:rsidRDefault="004543E9">
            <w:pPr>
              <w:pStyle w:val="Compact"/>
            </w:pPr>
            <w:r>
              <w:t>1.8 (1.7 - 1.8)</w:t>
            </w:r>
          </w:p>
        </w:tc>
        <w:tc>
          <w:tcPr>
            <w:tcW w:w="0" w:type="auto"/>
          </w:tcPr>
          <w:p w14:paraId="370DEE61" w14:textId="77777777" w:rsidR="00931E96" w:rsidRDefault="004543E9">
            <w:pPr>
              <w:pStyle w:val="Compact"/>
            </w:pPr>
            <w:r>
              <w:t>1.8 (1.7 - 1.9)</w:t>
            </w:r>
          </w:p>
        </w:tc>
        <w:tc>
          <w:tcPr>
            <w:tcW w:w="0" w:type="auto"/>
          </w:tcPr>
          <w:p w14:paraId="2C7EE1C5" w14:textId="77777777" w:rsidR="00931E96" w:rsidRDefault="004543E9">
            <w:pPr>
              <w:pStyle w:val="Compact"/>
            </w:pPr>
            <w:r>
              <w:t>1.9 (1.8 - 1.9)</w:t>
            </w:r>
          </w:p>
        </w:tc>
        <w:tc>
          <w:tcPr>
            <w:tcW w:w="0" w:type="auto"/>
          </w:tcPr>
          <w:p w14:paraId="1AA816F0" w14:textId="77777777" w:rsidR="00931E96" w:rsidRDefault="004543E9">
            <w:pPr>
              <w:pStyle w:val="Compact"/>
            </w:pPr>
            <w:r>
              <w:t>1.8 (1.8 - 1.9)</w:t>
            </w:r>
          </w:p>
        </w:tc>
      </w:tr>
      <w:tr w:rsidR="00931E96" w14:paraId="0F66DA98" w14:textId="77777777">
        <w:tc>
          <w:tcPr>
            <w:tcW w:w="0" w:type="auto"/>
          </w:tcPr>
          <w:p w14:paraId="284F7083" w14:textId="77777777" w:rsidR="00931E96" w:rsidRDefault="004543E9">
            <w:pPr>
              <w:pStyle w:val="Compact"/>
            </w:pPr>
            <w:r>
              <w:t>PA coping planning</w:t>
            </w:r>
          </w:p>
        </w:tc>
        <w:tc>
          <w:tcPr>
            <w:tcW w:w="0" w:type="auto"/>
          </w:tcPr>
          <w:p w14:paraId="0A9C2AD5" w14:textId="77777777" w:rsidR="00931E96" w:rsidRDefault="004543E9">
            <w:pPr>
              <w:pStyle w:val="Compact"/>
            </w:pPr>
            <w:r>
              <w:t>2.4 (2.4 - 2.5)</w:t>
            </w:r>
          </w:p>
        </w:tc>
        <w:tc>
          <w:tcPr>
            <w:tcW w:w="0" w:type="auto"/>
          </w:tcPr>
          <w:p w14:paraId="2423EDAB" w14:textId="77777777" w:rsidR="00931E96" w:rsidRDefault="004543E9">
            <w:pPr>
              <w:pStyle w:val="Compact"/>
            </w:pPr>
            <w:r>
              <w:t>2.6 (2.5 - 2.7)</w:t>
            </w:r>
          </w:p>
        </w:tc>
        <w:tc>
          <w:tcPr>
            <w:tcW w:w="0" w:type="auto"/>
          </w:tcPr>
          <w:p w14:paraId="11618D1E" w14:textId="77777777" w:rsidR="00931E96" w:rsidRDefault="004543E9">
            <w:pPr>
              <w:pStyle w:val="Compact"/>
            </w:pPr>
            <w:r>
              <w:t>2.5 (2.4 - 2.6)</w:t>
            </w:r>
          </w:p>
        </w:tc>
        <w:tc>
          <w:tcPr>
            <w:tcW w:w="0" w:type="auto"/>
          </w:tcPr>
          <w:p w14:paraId="666F8320" w14:textId="77777777" w:rsidR="00931E96" w:rsidRDefault="004543E9">
            <w:pPr>
              <w:pStyle w:val="Compact"/>
            </w:pPr>
            <w:r>
              <w:t>2.5 (2.4 - 2.6)</w:t>
            </w:r>
          </w:p>
        </w:tc>
        <w:tc>
          <w:tcPr>
            <w:tcW w:w="0" w:type="auto"/>
          </w:tcPr>
          <w:p w14:paraId="5F064A8D" w14:textId="77777777" w:rsidR="00931E96" w:rsidRDefault="004543E9">
            <w:pPr>
              <w:pStyle w:val="Compact"/>
            </w:pPr>
            <w:r>
              <w:t>2.5 (2.4 - 2.6)</w:t>
            </w:r>
          </w:p>
        </w:tc>
      </w:tr>
      <w:tr w:rsidR="00931E96" w14:paraId="4692F541" w14:textId="77777777">
        <w:tc>
          <w:tcPr>
            <w:tcW w:w="0" w:type="auto"/>
          </w:tcPr>
          <w:p w14:paraId="77DCA4C0" w14:textId="77777777" w:rsidR="00931E96" w:rsidRDefault="004543E9">
            <w:pPr>
              <w:pStyle w:val="Compact"/>
            </w:pPr>
            <w:r>
              <w:lastRenderedPageBreak/>
              <w:t>PA descriptive norm</w:t>
            </w:r>
          </w:p>
        </w:tc>
        <w:tc>
          <w:tcPr>
            <w:tcW w:w="0" w:type="auto"/>
          </w:tcPr>
          <w:p w14:paraId="66A9480B" w14:textId="77777777" w:rsidR="00931E96" w:rsidRDefault="004543E9">
            <w:pPr>
              <w:pStyle w:val="Compact"/>
            </w:pPr>
            <w:r>
              <w:t>4.3 (4.1 - 4.5)</w:t>
            </w:r>
          </w:p>
        </w:tc>
        <w:tc>
          <w:tcPr>
            <w:tcW w:w="0" w:type="auto"/>
          </w:tcPr>
          <w:p w14:paraId="073DB63A" w14:textId="77777777" w:rsidR="00931E96" w:rsidRDefault="004543E9">
            <w:pPr>
              <w:pStyle w:val="Compact"/>
            </w:pPr>
            <w:r>
              <w:t>4.5 (4.4 - 4.7)</w:t>
            </w:r>
          </w:p>
        </w:tc>
        <w:tc>
          <w:tcPr>
            <w:tcW w:w="0" w:type="auto"/>
          </w:tcPr>
          <w:p w14:paraId="65847595" w14:textId="77777777" w:rsidR="00931E96" w:rsidRDefault="004543E9">
            <w:pPr>
              <w:pStyle w:val="Compact"/>
            </w:pPr>
            <w:r>
              <w:t>4.3 (4.1 - 4.5)</w:t>
            </w:r>
          </w:p>
        </w:tc>
        <w:tc>
          <w:tcPr>
            <w:tcW w:w="0" w:type="auto"/>
          </w:tcPr>
          <w:p w14:paraId="259FBCE8" w14:textId="77777777" w:rsidR="00931E96" w:rsidRDefault="004543E9">
            <w:pPr>
              <w:pStyle w:val="Compact"/>
            </w:pPr>
            <w:r>
              <w:t>4.5 (4.3 - 4.7)</w:t>
            </w:r>
          </w:p>
        </w:tc>
        <w:tc>
          <w:tcPr>
            <w:tcW w:w="0" w:type="auto"/>
          </w:tcPr>
          <w:p w14:paraId="7C1ED9B5" w14:textId="77777777" w:rsidR="00931E96" w:rsidRDefault="004543E9">
            <w:pPr>
              <w:pStyle w:val="Compact"/>
            </w:pPr>
            <w:r>
              <w:t>4.4 (4.2 - 4.6)</w:t>
            </w:r>
          </w:p>
        </w:tc>
      </w:tr>
      <w:tr w:rsidR="00931E96" w14:paraId="1ADA50DD" w14:textId="77777777">
        <w:tc>
          <w:tcPr>
            <w:tcW w:w="0" w:type="auto"/>
          </w:tcPr>
          <w:p w14:paraId="0ED7AC3D" w14:textId="77777777" w:rsidR="00931E96" w:rsidRDefault="004543E9">
            <w:pPr>
              <w:pStyle w:val="Compact"/>
            </w:pPr>
            <w:r>
              <w:t>PA frequency-BCTs</w:t>
            </w:r>
          </w:p>
        </w:tc>
        <w:tc>
          <w:tcPr>
            <w:tcW w:w="0" w:type="auto"/>
          </w:tcPr>
          <w:p w14:paraId="02F749AD" w14:textId="77777777" w:rsidR="00931E96" w:rsidRDefault="004543E9">
            <w:pPr>
              <w:pStyle w:val="Compact"/>
            </w:pPr>
            <w:r>
              <w:t>2.5 (2.4 - 2.6)</w:t>
            </w:r>
          </w:p>
        </w:tc>
        <w:tc>
          <w:tcPr>
            <w:tcW w:w="0" w:type="auto"/>
          </w:tcPr>
          <w:p w14:paraId="63D21716" w14:textId="77777777" w:rsidR="00931E96" w:rsidRDefault="004543E9">
            <w:pPr>
              <w:pStyle w:val="Compact"/>
            </w:pPr>
            <w:r>
              <w:t>2.6 (2.5 - 2.7)</w:t>
            </w:r>
          </w:p>
        </w:tc>
        <w:tc>
          <w:tcPr>
            <w:tcW w:w="0" w:type="auto"/>
          </w:tcPr>
          <w:p w14:paraId="0DCC8B67" w14:textId="77777777" w:rsidR="00931E96" w:rsidRDefault="004543E9">
            <w:pPr>
              <w:pStyle w:val="Compact"/>
            </w:pPr>
            <w:r>
              <w:t>2.5 (2.4 - 2.6)</w:t>
            </w:r>
          </w:p>
        </w:tc>
        <w:tc>
          <w:tcPr>
            <w:tcW w:w="0" w:type="auto"/>
          </w:tcPr>
          <w:p w14:paraId="7B0CA1D1" w14:textId="77777777" w:rsidR="00931E96" w:rsidRDefault="004543E9">
            <w:pPr>
              <w:pStyle w:val="Compact"/>
            </w:pPr>
            <w:r>
              <w:t>2.6 (2.4 - 2.7)</w:t>
            </w:r>
          </w:p>
        </w:tc>
        <w:tc>
          <w:tcPr>
            <w:tcW w:w="0" w:type="auto"/>
          </w:tcPr>
          <w:p w14:paraId="2EA8BFFE" w14:textId="77777777" w:rsidR="00931E96" w:rsidRDefault="004543E9">
            <w:pPr>
              <w:pStyle w:val="Compact"/>
            </w:pPr>
            <w:r>
              <w:t>2.5 (2.4 - 2.6)</w:t>
            </w:r>
          </w:p>
        </w:tc>
      </w:tr>
      <w:tr w:rsidR="00931E96" w14:paraId="367AA3D5" w14:textId="77777777">
        <w:tc>
          <w:tcPr>
            <w:tcW w:w="0" w:type="auto"/>
          </w:tcPr>
          <w:p w14:paraId="445CDCBE" w14:textId="77777777" w:rsidR="00931E96" w:rsidRDefault="004543E9">
            <w:pPr>
              <w:pStyle w:val="Compact"/>
            </w:pPr>
            <w:r>
              <w:t>PA injunctive norm</w:t>
            </w:r>
          </w:p>
        </w:tc>
        <w:tc>
          <w:tcPr>
            <w:tcW w:w="0" w:type="auto"/>
          </w:tcPr>
          <w:p w14:paraId="398D302D" w14:textId="77777777" w:rsidR="00931E96" w:rsidRDefault="004543E9">
            <w:pPr>
              <w:pStyle w:val="Compact"/>
            </w:pPr>
            <w:r>
              <w:t>4.6 (4.4 - 4.8)</w:t>
            </w:r>
          </w:p>
        </w:tc>
        <w:tc>
          <w:tcPr>
            <w:tcW w:w="0" w:type="auto"/>
          </w:tcPr>
          <w:p w14:paraId="787E0F4D" w14:textId="77777777" w:rsidR="00931E96" w:rsidRDefault="004543E9">
            <w:pPr>
              <w:pStyle w:val="Compact"/>
            </w:pPr>
            <w:r>
              <w:t>4.8 (4.5 - 5.0)</w:t>
            </w:r>
          </w:p>
        </w:tc>
        <w:tc>
          <w:tcPr>
            <w:tcW w:w="0" w:type="auto"/>
          </w:tcPr>
          <w:p w14:paraId="171DFED4" w14:textId="77777777" w:rsidR="00931E96" w:rsidRDefault="004543E9">
            <w:pPr>
              <w:pStyle w:val="Compact"/>
            </w:pPr>
            <w:r>
              <w:t>4.5 (4.3 - 4.7)</w:t>
            </w:r>
          </w:p>
        </w:tc>
        <w:tc>
          <w:tcPr>
            <w:tcW w:w="0" w:type="auto"/>
          </w:tcPr>
          <w:p w14:paraId="74C5B63F" w14:textId="77777777" w:rsidR="00931E96" w:rsidRDefault="004543E9">
            <w:pPr>
              <w:pStyle w:val="Compact"/>
            </w:pPr>
            <w:r>
              <w:t>4.8 (4.6 - 5.0)</w:t>
            </w:r>
          </w:p>
        </w:tc>
        <w:tc>
          <w:tcPr>
            <w:tcW w:w="0" w:type="auto"/>
          </w:tcPr>
          <w:p w14:paraId="5FED87AB" w14:textId="77777777" w:rsidR="00931E96" w:rsidRDefault="004543E9">
            <w:pPr>
              <w:pStyle w:val="Compact"/>
            </w:pPr>
            <w:r>
              <w:t>4.7 (4.5 - 4.8)</w:t>
            </w:r>
          </w:p>
        </w:tc>
      </w:tr>
      <w:tr w:rsidR="00931E96" w14:paraId="4F3F4BE7" w14:textId="77777777">
        <w:tc>
          <w:tcPr>
            <w:tcW w:w="0" w:type="auto"/>
          </w:tcPr>
          <w:p w14:paraId="19EBEDC2" w14:textId="77777777" w:rsidR="00931E96" w:rsidRDefault="004543E9">
            <w:pPr>
              <w:pStyle w:val="Compact"/>
            </w:pPr>
            <w:r>
              <w:t>PA intention</w:t>
            </w:r>
          </w:p>
        </w:tc>
        <w:tc>
          <w:tcPr>
            <w:tcW w:w="0" w:type="auto"/>
          </w:tcPr>
          <w:p w14:paraId="0B0CFAFB" w14:textId="77777777" w:rsidR="00931E96" w:rsidRDefault="004543E9">
            <w:pPr>
              <w:pStyle w:val="Compact"/>
            </w:pPr>
            <w:r>
              <w:t>5.3 (5.1 - 5.5)</w:t>
            </w:r>
          </w:p>
        </w:tc>
        <w:tc>
          <w:tcPr>
            <w:tcW w:w="0" w:type="auto"/>
          </w:tcPr>
          <w:p w14:paraId="0C0517F3" w14:textId="77777777" w:rsidR="00931E96" w:rsidRDefault="004543E9">
            <w:pPr>
              <w:pStyle w:val="Compact"/>
            </w:pPr>
            <w:r>
              <w:t>5.5 (5.2 - 5.7)</w:t>
            </w:r>
          </w:p>
        </w:tc>
        <w:tc>
          <w:tcPr>
            <w:tcW w:w="0" w:type="auto"/>
          </w:tcPr>
          <w:p w14:paraId="3A747190" w14:textId="77777777" w:rsidR="00931E96" w:rsidRDefault="004543E9">
            <w:pPr>
              <w:pStyle w:val="Compact"/>
            </w:pPr>
            <w:r>
              <w:t>5.4 (5.1 - 5.7)</w:t>
            </w:r>
          </w:p>
        </w:tc>
        <w:tc>
          <w:tcPr>
            <w:tcW w:w="0" w:type="auto"/>
          </w:tcPr>
          <w:p w14:paraId="20356234" w14:textId="77777777" w:rsidR="00931E96" w:rsidRDefault="004543E9">
            <w:pPr>
              <w:pStyle w:val="Compact"/>
            </w:pPr>
            <w:r>
              <w:t>5.4 (5.1 - 5.7)</w:t>
            </w:r>
          </w:p>
        </w:tc>
        <w:tc>
          <w:tcPr>
            <w:tcW w:w="0" w:type="auto"/>
          </w:tcPr>
          <w:p w14:paraId="3B0523E8" w14:textId="77777777" w:rsidR="00931E96" w:rsidRDefault="004543E9">
            <w:pPr>
              <w:pStyle w:val="Compact"/>
            </w:pPr>
            <w:r>
              <w:t>5.4 (5.2 - 5.6)</w:t>
            </w:r>
          </w:p>
        </w:tc>
      </w:tr>
      <w:tr w:rsidR="00931E96" w14:paraId="5EAAF49C" w14:textId="77777777">
        <w:tc>
          <w:tcPr>
            <w:tcW w:w="0" w:type="auto"/>
          </w:tcPr>
          <w:p w14:paraId="4A4FC7D7" w14:textId="77777777" w:rsidR="00931E96" w:rsidRDefault="004543E9">
            <w:pPr>
              <w:pStyle w:val="Compact"/>
            </w:pPr>
            <w:r>
              <w:t>PA opportunities</w:t>
            </w:r>
          </w:p>
        </w:tc>
        <w:tc>
          <w:tcPr>
            <w:tcW w:w="0" w:type="auto"/>
          </w:tcPr>
          <w:p w14:paraId="71B264A9" w14:textId="77777777" w:rsidR="00931E96" w:rsidRDefault="004543E9">
            <w:pPr>
              <w:pStyle w:val="Compact"/>
            </w:pPr>
            <w:r>
              <w:t>5.1 (5.0 - 5.1)</w:t>
            </w:r>
          </w:p>
        </w:tc>
        <w:tc>
          <w:tcPr>
            <w:tcW w:w="0" w:type="auto"/>
          </w:tcPr>
          <w:p w14:paraId="63CC9443" w14:textId="77777777" w:rsidR="00931E96" w:rsidRDefault="004543E9">
            <w:pPr>
              <w:pStyle w:val="Compact"/>
            </w:pPr>
            <w:r>
              <w:t>5.2 (5.1 - 5.3)</w:t>
            </w:r>
          </w:p>
        </w:tc>
        <w:tc>
          <w:tcPr>
            <w:tcW w:w="0" w:type="auto"/>
          </w:tcPr>
          <w:p w14:paraId="3A60CBB2" w14:textId="77777777" w:rsidR="00931E96" w:rsidRDefault="004543E9">
            <w:pPr>
              <w:pStyle w:val="Compact"/>
            </w:pPr>
            <w:r>
              <w:t>5.1 (5.0 - 5.2)</w:t>
            </w:r>
          </w:p>
        </w:tc>
        <w:tc>
          <w:tcPr>
            <w:tcW w:w="0" w:type="auto"/>
          </w:tcPr>
          <w:p w14:paraId="2E734115" w14:textId="77777777" w:rsidR="00931E96" w:rsidRDefault="004543E9">
            <w:pPr>
              <w:pStyle w:val="Compact"/>
            </w:pPr>
            <w:r>
              <w:t>5.2 (5.1 - 5.3)</w:t>
            </w:r>
          </w:p>
        </w:tc>
        <w:tc>
          <w:tcPr>
            <w:tcW w:w="0" w:type="auto"/>
          </w:tcPr>
          <w:p w14:paraId="16949F2B" w14:textId="77777777" w:rsidR="00931E96" w:rsidRDefault="004543E9">
            <w:pPr>
              <w:pStyle w:val="Compact"/>
            </w:pPr>
            <w:r>
              <w:t>5.1 (5.1 - 5.2)</w:t>
            </w:r>
          </w:p>
        </w:tc>
      </w:tr>
      <w:tr w:rsidR="00931E96" w14:paraId="639B0CD1" w14:textId="77777777">
        <w:tc>
          <w:tcPr>
            <w:tcW w:w="0" w:type="auto"/>
          </w:tcPr>
          <w:p w14:paraId="5F76E328" w14:textId="77777777" w:rsidR="00931E96" w:rsidRDefault="004543E9">
            <w:pPr>
              <w:pStyle w:val="Compact"/>
            </w:pPr>
            <w:r>
              <w:t>PA outcome expectations</w:t>
            </w:r>
          </w:p>
        </w:tc>
        <w:tc>
          <w:tcPr>
            <w:tcW w:w="0" w:type="auto"/>
          </w:tcPr>
          <w:p w14:paraId="6EF5513E" w14:textId="77777777" w:rsidR="00931E96" w:rsidRDefault="004543E9">
            <w:pPr>
              <w:pStyle w:val="Compact"/>
            </w:pPr>
            <w:r>
              <w:t>4.7 (4.6 - 4.8)</w:t>
            </w:r>
          </w:p>
        </w:tc>
        <w:tc>
          <w:tcPr>
            <w:tcW w:w="0" w:type="auto"/>
          </w:tcPr>
          <w:p w14:paraId="543A9DF3" w14:textId="77777777" w:rsidR="00931E96" w:rsidRDefault="004543E9">
            <w:pPr>
              <w:pStyle w:val="Compact"/>
            </w:pPr>
            <w:r>
              <w:t>4.5 (4.4 - 4.6)</w:t>
            </w:r>
          </w:p>
        </w:tc>
        <w:tc>
          <w:tcPr>
            <w:tcW w:w="0" w:type="auto"/>
          </w:tcPr>
          <w:p w14:paraId="67CA58CE" w14:textId="77777777" w:rsidR="00931E96" w:rsidRDefault="004543E9">
            <w:pPr>
              <w:pStyle w:val="Compact"/>
            </w:pPr>
            <w:r>
              <w:t>4.6 (4.4 - 4.7)</w:t>
            </w:r>
          </w:p>
        </w:tc>
        <w:tc>
          <w:tcPr>
            <w:tcW w:w="0" w:type="auto"/>
          </w:tcPr>
          <w:p w14:paraId="58BDB565" w14:textId="77777777" w:rsidR="00931E96" w:rsidRDefault="004543E9">
            <w:pPr>
              <w:pStyle w:val="Compact"/>
            </w:pPr>
            <w:r>
              <w:t>4.7 (4.5 - 4.8)</w:t>
            </w:r>
          </w:p>
        </w:tc>
        <w:tc>
          <w:tcPr>
            <w:tcW w:w="0" w:type="auto"/>
          </w:tcPr>
          <w:p w14:paraId="00E4C660" w14:textId="77777777" w:rsidR="00931E96" w:rsidRDefault="004543E9">
            <w:pPr>
              <w:pStyle w:val="Compact"/>
            </w:pPr>
            <w:r>
              <w:t>4.6 (4.5 - 4.7)</w:t>
            </w:r>
          </w:p>
        </w:tc>
      </w:tr>
      <w:tr w:rsidR="00931E96" w14:paraId="5A089FC9" w14:textId="77777777">
        <w:tc>
          <w:tcPr>
            <w:tcW w:w="0" w:type="auto"/>
          </w:tcPr>
          <w:p w14:paraId="4E4793C1" w14:textId="77777777" w:rsidR="00931E96" w:rsidRDefault="004543E9">
            <w:pPr>
              <w:pStyle w:val="Compact"/>
            </w:pPr>
            <w:r>
              <w:t>PA perceived behavioural control</w:t>
            </w:r>
          </w:p>
        </w:tc>
        <w:tc>
          <w:tcPr>
            <w:tcW w:w="0" w:type="auto"/>
          </w:tcPr>
          <w:p w14:paraId="2AFC32A6" w14:textId="77777777" w:rsidR="00931E96" w:rsidRDefault="004543E9">
            <w:pPr>
              <w:pStyle w:val="Compact"/>
            </w:pPr>
            <w:r>
              <w:t>5.2 (5.1 - 5.3)</w:t>
            </w:r>
          </w:p>
        </w:tc>
        <w:tc>
          <w:tcPr>
            <w:tcW w:w="0" w:type="auto"/>
          </w:tcPr>
          <w:p w14:paraId="282FD47C" w14:textId="77777777" w:rsidR="00931E96" w:rsidRDefault="004543E9">
            <w:pPr>
              <w:pStyle w:val="Compact"/>
            </w:pPr>
            <w:r>
              <w:t>5.5 (5.4 - 5.6)</w:t>
            </w:r>
          </w:p>
        </w:tc>
        <w:tc>
          <w:tcPr>
            <w:tcW w:w="0" w:type="auto"/>
          </w:tcPr>
          <w:p w14:paraId="4DF76C24" w14:textId="77777777" w:rsidR="00931E96" w:rsidRDefault="004543E9">
            <w:pPr>
              <w:pStyle w:val="Compact"/>
            </w:pPr>
            <w:r>
              <w:t>5.3 (5.1 - 5.5)</w:t>
            </w:r>
          </w:p>
        </w:tc>
        <w:tc>
          <w:tcPr>
            <w:tcW w:w="0" w:type="auto"/>
          </w:tcPr>
          <w:p w14:paraId="27FC8BC7" w14:textId="77777777" w:rsidR="00931E96" w:rsidRDefault="004543E9">
            <w:pPr>
              <w:pStyle w:val="Compact"/>
            </w:pPr>
            <w:r>
              <w:t>5.3 (5.1 - 5.5)</w:t>
            </w:r>
          </w:p>
        </w:tc>
        <w:tc>
          <w:tcPr>
            <w:tcW w:w="0" w:type="auto"/>
          </w:tcPr>
          <w:p w14:paraId="1E8B1DF2" w14:textId="77777777" w:rsidR="00931E96" w:rsidRDefault="004543E9">
            <w:pPr>
              <w:pStyle w:val="Compact"/>
            </w:pPr>
            <w:r>
              <w:t>5.3 (5.2 - 5.5)</w:t>
            </w:r>
          </w:p>
        </w:tc>
      </w:tr>
      <w:tr w:rsidR="00931E96" w14:paraId="6CE99863" w14:textId="77777777">
        <w:tc>
          <w:tcPr>
            <w:tcW w:w="0" w:type="auto"/>
          </w:tcPr>
          <w:p w14:paraId="17E6B7D1" w14:textId="77777777" w:rsidR="00931E96" w:rsidRDefault="004543E9">
            <w:pPr>
              <w:pStyle w:val="Compact"/>
            </w:pPr>
            <w:r>
              <w:t>PA self-efficacy</w:t>
            </w:r>
          </w:p>
        </w:tc>
        <w:tc>
          <w:tcPr>
            <w:tcW w:w="0" w:type="auto"/>
          </w:tcPr>
          <w:p w14:paraId="09267F95" w14:textId="77777777" w:rsidR="00931E96" w:rsidRDefault="004543E9">
            <w:pPr>
              <w:pStyle w:val="Compact"/>
            </w:pPr>
            <w:r>
              <w:t>5.1 (5.0 - 5.3)</w:t>
            </w:r>
          </w:p>
        </w:tc>
        <w:tc>
          <w:tcPr>
            <w:tcW w:w="0" w:type="auto"/>
          </w:tcPr>
          <w:p w14:paraId="24F92284" w14:textId="77777777" w:rsidR="00931E96" w:rsidRDefault="004543E9">
            <w:pPr>
              <w:pStyle w:val="Compact"/>
            </w:pPr>
            <w:r>
              <w:t>5.3 (5.2 - 5.5)</w:t>
            </w:r>
          </w:p>
        </w:tc>
        <w:tc>
          <w:tcPr>
            <w:tcW w:w="0" w:type="auto"/>
          </w:tcPr>
          <w:p w14:paraId="04ADDBF4" w14:textId="77777777" w:rsidR="00931E96" w:rsidRDefault="004543E9">
            <w:pPr>
              <w:pStyle w:val="Compact"/>
            </w:pPr>
            <w:r>
              <w:t>5.2 (5.0 - 5.3)</w:t>
            </w:r>
          </w:p>
        </w:tc>
        <w:tc>
          <w:tcPr>
            <w:tcW w:w="0" w:type="auto"/>
          </w:tcPr>
          <w:p w14:paraId="1CDBC362" w14:textId="77777777" w:rsidR="00931E96" w:rsidRDefault="004543E9">
            <w:pPr>
              <w:pStyle w:val="Compact"/>
            </w:pPr>
            <w:r>
              <w:t>5.3 (5.1 - 5.4)</w:t>
            </w:r>
          </w:p>
        </w:tc>
        <w:tc>
          <w:tcPr>
            <w:tcW w:w="0" w:type="auto"/>
          </w:tcPr>
          <w:p w14:paraId="35E352BB" w14:textId="77777777" w:rsidR="00931E96" w:rsidRDefault="004543E9">
            <w:pPr>
              <w:pStyle w:val="Compact"/>
            </w:pPr>
            <w:r>
              <w:t>5.2 (5.1 - 5.4)</w:t>
            </w:r>
          </w:p>
        </w:tc>
      </w:tr>
      <w:tr w:rsidR="00931E96" w14:paraId="0EAFA4B6" w14:textId="77777777">
        <w:tc>
          <w:tcPr>
            <w:tcW w:w="0" w:type="auto"/>
          </w:tcPr>
          <w:p w14:paraId="5888009B" w14:textId="77777777" w:rsidR="00931E96" w:rsidRDefault="004543E9">
            <w:pPr>
              <w:pStyle w:val="Compact"/>
            </w:pPr>
            <w:r>
              <w:t>SB descriptive norm</w:t>
            </w:r>
          </w:p>
        </w:tc>
        <w:tc>
          <w:tcPr>
            <w:tcW w:w="0" w:type="auto"/>
          </w:tcPr>
          <w:p w14:paraId="748C10D9" w14:textId="77777777" w:rsidR="00931E96" w:rsidRDefault="004543E9">
            <w:pPr>
              <w:pStyle w:val="Compact"/>
            </w:pPr>
            <w:r>
              <w:t>3.2 (3.0 - 3.4)</w:t>
            </w:r>
          </w:p>
        </w:tc>
        <w:tc>
          <w:tcPr>
            <w:tcW w:w="0" w:type="auto"/>
          </w:tcPr>
          <w:p w14:paraId="3C6F4D2B" w14:textId="77777777" w:rsidR="00931E96" w:rsidRDefault="004543E9">
            <w:pPr>
              <w:pStyle w:val="Compact"/>
            </w:pPr>
            <w:r>
              <w:t>3.4 (3.1 - 3.6)</w:t>
            </w:r>
          </w:p>
        </w:tc>
        <w:tc>
          <w:tcPr>
            <w:tcW w:w="0" w:type="auto"/>
          </w:tcPr>
          <w:p w14:paraId="14F039AC" w14:textId="77777777" w:rsidR="00931E96" w:rsidRDefault="004543E9">
            <w:pPr>
              <w:pStyle w:val="Compact"/>
            </w:pPr>
            <w:r>
              <w:t>3.2 (3.0 - 3.4)</w:t>
            </w:r>
          </w:p>
        </w:tc>
        <w:tc>
          <w:tcPr>
            <w:tcW w:w="0" w:type="auto"/>
          </w:tcPr>
          <w:p w14:paraId="5EE14729" w14:textId="77777777" w:rsidR="00931E96" w:rsidRDefault="004543E9">
            <w:pPr>
              <w:pStyle w:val="Compact"/>
            </w:pPr>
            <w:r>
              <w:t>3.3 (3.1 - 3.5)</w:t>
            </w:r>
          </w:p>
        </w:tc>
        <w:tc>
          <w:tcPr>
            <w:tcW w:w="0" w:type="auto"/>
          </w:tcPr>
          <w:p w14:paraId="0373DB45" w14:textId="77777777" w:rsidR="00931E96" w:rsidRDefault="004543E9">
            <w:pPr>
              <w:pStyle w:val="Compact"/>
            </w:pPr>
            <w:r>
              <w:t>3.2 (3.1 - 3.4)</w:t>
            </w:r>
          </w:p>
        </w:tc>
      </w:tr>
      <w:tr w:rsidR="00931E96" w14:paraId="6BDD7E99" w14:textId="77777777">
        <w:tc>
          <w:tcPr>
            <w:tcW w:w="0" w:type="auto"/>
          </w:tcPr>
          <w:p w14:paraId="034E87E7" w14:textId="77777777" w:rsidR="00931E96" w:rsidRDefault="004543E9">
            <w:pPr>
              <w:pStyle w:val="Compact"/>
            </w:pPr>
            <w:r>
              <w:t>SB injunctive norm</w:t>
            </w:r>
          </w:p>
        </w:tc>
        <w:tc>
          <w:tcPr>
            <w:tcW w:w="0" w:type="auto"/>
          </w:tcPr>
          <w:p w14:paraId="76C05BB7" w14:textId="77777777" w:rsidR="00931E96" w:rsidRDefault="004543E9">
            <w:pPr>
              <w:pStyle w:val="Compact"/>
            </w:pPr>
            <w:r>
              <w:t>4.0 (3.8 - 4.1)</w:t>
            </w:r>
          </w:p>
        </w:tc>
        <w:tc>
          <w:tcPr>
            <w:tcW w:w="0" w:type="auto"/>
          </w:tcPr>
          <w:p w14:paraId="4C8B8187" w14:textId="77777777" w:rsidR="00931E96" w:rsidRDefault="004543E9">
            <w:pPr>
              <w:pStyle w:val="Compact"/>
            </w:pPr>
            <w:r>
              <w:t>4.1 (3.9 - 4.3)</w:t>
            </w:r>
          </w:p>
        </w:tc>
        <w:tc>
          <w:tcPr>
            <w:tcW w:w="0" w:type="auto"/>
          </w:tcPr>
          <w:p w14:paraId="1EF5072A" w14:textId="77777777" w:rsidR="00931E96" w:rsidRDefault="004543E9">
            <w:pPr>
              <w:pStyle w:val="Compact"/>
            </w:pPr>
            <w:r>
              <w:t>3.9 (3.8 - 4.1)</w:t>
            </w:r>
          </w:p>
        </w:tc>
        <w:tc>
          <w:tcPr>
            <w:tcW w:w="0" w:type="auto"/>
          </w:tcPr>
          <w:p w14:paraId="3920980C" w14:textId="77777777" w:rsidR="00931E96" w:rsidRDefault="004543E9">
            <w:pPr>
              <w:pStyle w:val="Compact"/>
            </w:pPr>
            <w:r>
              <w:t>4.1 (4.0 - 4.2)</w:t>
            </w:r>
          </w:p>
        </w:tc>
        <w:tc>
          <w:tcPr>
            <w:tcW w:w="0" w:type="auto"/>
          </w:tcPr>
          <w:p w14:paraId="3275CA45" w14:textId="77777777" w:rsidR="00931E96" w:rsidRDefault="004543E9">
            <w:pPr>
              <w:pStyle w:val="Compact"/>
            </w:pPr>
            <w:r>
              <w:t>4.0 (3.9 - 4.1)</w:t>
            </w:r>
          </w:p>
        </w:tc>
      </w:tr>
      <w:tr w:rsidR="00931E96" w14:paraId="32E8226E" w14:textId="77777777">
        <w:tc>
          <w:tcPr>
            <w:tcW w:w="0" w:type="auto"/>
          </w:tcPr>
          <w:p w14:paraId="2B4EA301" w14:textId="77777777" w:rsidR="00931E96" w:rsidRDefault="004543E9">
            <w:pPr>
              <w:pStyle w:val="Compact"/>
            </w:pPr>
            <w:r>
              <w:t>SB intention</w:t>
            </w:r>
          </w:p>
        </w:tc>
        <w:tc>
          <w:tcPr>
            <w:tcW w:w="0" w:type="auto"/>
          </w:tcPr>
          <w:p w14:paraId="02D014BD" w14:textId="77777777" w:rsidR="00931E96" w:rsidRDefault="004543E9">
            <w:pPr>
              <w:pStyle w:val="Compact"/>
            </w:pPr>
            <w:r>
              <w:t>3.8 (3.5 - 4.1)</w:t>
            </w:r>
          </w:p>
        </w:tc>
        <w:tc>
          <w:tcPr>
            <w:tcW w:w="0" w:type="auto"/>
          </w:tcPr>
          <w:p w14:paraId="03B8530E" w14:textId="77777777" w:rsidR="00931E96" w:rsidRDefault="004543E9">
            <w:pPr>
              <w:pStyle w:val="Compact"/>
            </w:pPr>
            <w:r>
              <w:t>3.6 (3.3 - 3.9)</w:t>
            </w:r>
          </w:p>
        </w:tc>
        <w:tc>
          <w:tcPr>
            <w:tcW w:w="0" w:type="auto"/>
          </w:tcPr>
          <w:p w14:paraId="51570300" w14:textId="77777777" w:rsidR="00931E96" w:rsidRDefault="004543E9">
            <w:pPr>
              <w:pStyle w:val="Compact"/>
            </w:pPr>
            <w:r>
              <w:t>3.7 (3.2 - 4.2)</w:t>
            </w:r>
          </w:p>
        </w:tc>
        <w:tc>
          <w:tcPr>
            <w:tcW w:w="0" w:type="auto"/>
          </w:tcPr>
          <w:p w14:paraId="121AE957" w14:textId="77777777" w:rsidR="00931E96" w:rsidRDefault="004543E9">
            <w:pPr>
              <w:pStyle w:val="Compact"/>
            </w:pPr>
            <w:r>
              <w:t>3.7 (3.3 - 4.2)</w:t>
            </w:r>
          </w:p>
        </w:tc>
        <w:tc>
          <w:tcPr>
            <w:tcW w:w="0" w:type="auto"/>
          </w:tcPr>
          <w:p w14:paraId="2D766AB3" w14:textId="77777777" w:rsidR="00931E96" w:rsidRDefault="004543E9">
            <w:pPr>
              <w:pStyle w:val="Compact"/>
            </w:pPr>
            <w:r>
              <w:t>3.7 (3.4 - 4.1)</w:t>
            </w:r>
          </w:p>
        </w:tc>
      </w:tr>
      <w:tr w:rsidR="00931E96" w14:paraId="7E486661" w14:textId="77777777">
        <w:tc>
          <w:tcPr>
            <w:tcW w:w="0" w:type="auto"/>
          </w:tcPr>
          <w:p w14:paraId="0E7DA1CB" w14:textId="77777777" w:rsidR="00931E96" w:rsidRDefault="004543E9">
            <w:pPr>
              <w:pStyle w:val="Compact"/>
            </w:pPr>
            <w:r>
              <w:lastRenderedPageBreak/>
              <w:t>SB outcome expectations</w:t>
            </w:r>
          </w:p>
        </w:tc>
        <w:tc>
          <w:tcPr>
            <w:tcW w:w="0" w:type="auto"/>
          </w:tcPr>
          <w:p w14:paraId="04B49555" w14:textId="77777777" w:rsidR="00931E96" w:rsidRDefault="004543E9">
            <w:pPr>
              <w:pStyle w:val="Compact"/>
            </w:pPr>
            <w:r>
              <w:t>4.5 (4.4 - 4.6)</w:t>
            </w:r>
          </w:p>
        </w:tc>
        <w:tc>
          <w:tcPr>
            <w:tcW w:w="0" w:type="auto"/>
          </w:tcPr>
          <w:p w14:paraId="1ED19447" w14:textId="77777777" w:rsidR="00931E96" w:rsidRDefault="004543E9">
            <w:pPr>
              <w:pStyle w:val="Compact"/>
            </w:pPr>
            <w:r>
              <w:t>4.3 (4.2 - 4.4)</w:t>
            </w:r>
          </w:p>
        </w:tc>
        <w:tc>
          <w:tcPr>
            <w:tcW w:w="0" w:type="auto"/>
          </w:tcPr>
          <w:p w14:paraId="69323CAF" w14:textId="77777777" w:rsidR="00931E96" w:rsidRDefault="004543E9">
            <w:pPr>
              <w:pStyle w:val="Compact"/>
            </w:pPr>
            <w:r>
              <w:t>4.4 (4.2 - 4.6)</w:t>
            </w:r>
          </w:p>
        </w:tc>
        <w:tc>
          <w:tcPr>
            <w:tcW w:w="0" w:type="auto"/>
          </w:tcPr>
          <w:p w14:paraId="474EFE0F" w14:textId="77777777" w:rsidR="00931E96" w:rsidRDefault="004543E9">
            <w:pPr>
              <w:pStyle w:val="Compact"/>
            </w:pPr>
            <w:r>
              <w:t>4.4 (4.3 - 4.6)</w:t>
            </w:r>
          </w:p>
        </w:tc>
        <w:tc>
          <w:tcPr>
            <w:tcW w:w="0" w:type="auto"/>
          </w:tcPr>
          <w:p w14:paraId="3C756249" w14:textId="77777777" w:rsidR="00931E96" w:rsidRDefault="004543E9">
            <w:pPr>
              <w:pStyle w:val="Compact"/>
            </w:pPr>
            <w:r>
              <w:t>4.4 (4.3 - 4.5)</w:t>
            </w:r>
          </w:p>
        </w:tc>
      </w:tr>
    </w:tbl>
    <w:p w14:paraId="3A8C8B9A" w14:textId="77777777" w:rsidR="00931E96" w:rsidRDefault="004543E9">
      <w:pPr>
        <w:pStyle w:val="Heading2"/>
      </w:pPr>
      <w:bookmarkStart w:id="47" w:name="graphical-presentation"/>
      <w:bookmarkEnd w:id="47"/>
      <w:r>
        <w:t>Graphical presentation</w:t>
      </w:r>
    </w:p>
    <w:p w14:paraId="3CD4703B" w14:textId="77777777" w:rsidR="00931E96" w:rsidRDefault="004543E9">
      <w:pPr>
        <w:pStyle w:val="FirstParagraph"/>
      </w:pPr>
      <w:r>
        <w:t xml:space="preserve">Next, we present results graphically, to give the reader a richer perspective than </w:t>
      </w:r>
      <w:r w:rsidR="00556B4E">
        <w:t xml:space="preserve">what can be achieve </w:t>
      </w:r>
      <w:r>
        <w:t>considering summary statistics only.</w:t>
      </w:r>
    </w:p>
    <w:p w14:paraId="3CE266BE" w14:textId="77777777" w:rsidR="00931E96" w:rsidRDefault="004543E9">
      <w:pPr>
        <w:pStyle w:val="Heading3"/>
        <w:framePr w:wrap="around"/>
      </w:pPr>
      <w:bookmarkStart w:id="48" w:name="activity-during-the-day"/>
      <w:bookmarkEnd w:id="48"/>
      <w:r>
        <w:t>Activity during the day</w:t>
      </w:r>
    </w:p>
    <w:p w14:paraId="548C62A9" w14:textId="6A619DD1" w:rsidR="00931E96" w:rsidRDefault="004543E9">
      <w:pPr>
        <w:pStyle w:val="FirstParagraph"/>
      </w:pPr>
      <w:r>
        <w:t xml:space="preserve">From </w:t>
      </w:r>
      <w:commentRangeStart w:id="49"/>
      <w:r>
        <w:t xml:space="preserve">Figure 1, </w:t>
      </w:r>
      <w:commentRangeEnd w:id="49"/>
      <w:r w:rsidR="00143FBF">
        <w:rPr>
          <w:rStyle w:val="CommentReference"/>
          <w:rFonts w:asciiTheme="minorHAnsi" w:hAnsiTheme="minorHAnsi"/>
        </w:rPr>
        <w:commentReference w:id="49"/>
      </w:r>
      <w:r>
        <w:t xml:space="preserve">we can see that the </w:t>
      </w:r>
      <w:commentRangeStart w:id="50"/>
      <w:r>
        <w:t xml:space="preserve">patterns of </w:t>
      </w:r>
      <w:r w:rsidR="00120101">
        <w:t xml:space="preserve">baseline </w:t>
      </w:r>
      <w:r>
        <w:t>activity</w:t>
      </w:r>
      <w:r w:rsidR="00120101">
        <w:t>, as measured by the accelerometer,</w:t>
      </w:r>
      <w:r>
        <w:t xml:space="preserve"> within gender and intervention allocation groups are simil</w:t>
      </w:r>
      <w:commentRangeEnd w:id="50"/>
      <w:r w:rsidR="00921F54">
        <w:rPr>
          <w:rStyle w:val="CommentReference"/>
          <w:rFonts w:asciiTheme="minorHAnsi" w:hAnsiTheme="minorHAnsi"/>
        </w:rPr>
        <w:commentReference w:id="50"/>
      </w:r>
      <w:r>
        <w:t xml:space="preserve">ar, but the IT track differs in their activity pattern to </w:t>
      </w:r>
      <w:r w:rsidR="00145280">
        <w:t>some</w:t>
      </w:r>
      <w:r>
        <w:t xml:space="preserve"> extent.</w:t>
      </w:r>
    </w:p>
    <w:p w14:paraId="28B1CCDB" w14:textId="77777777" w:rsidR="00931E96" w:rsidRDefault="004543E9">
      <w:r>
        <w:rPr>
          <w:noProof/>
          <w:lang w:val="fi-FI" w:eastAsia="fi-FI"/>
        </w:rPr>
        <w:drawing>
          <wp:inline distT="0" distB="0" distL="0" distR="0" wp14:anchorId="267514AB" wp14:editId="74A6A3A8">
            <wp:extent cx="5969000" cy="2984500"/>
            <wp:effectExtent l="0" t="0" r="0" b="0"/>
            <wp:docPr id="1" name="Picture" descr="Figure 1 Stacked bar plot drawn with R package ggplot, showing averaged proportions of activity during an average day, separated by gender, arm and educational track. Nur = Practical nurse, HRC = Hotel, restaurant and catering, BA = Business and administration, IT = Information and communications technology."/>
            <wp:cNvGraphicFramePr/>
            <a:graphic xmlns:a="http://schemas.openxmlformats.org/drawingml/2006/main">
              <a:graphicData uri="http://schemas.openxmlformats.org/drawingml/2006/picture">
                <pic:pic xmlns:pic="http://schemas.openxmlformats.org/drawingml/2006/picture">
                  <pic:nvPicPr>
                    <pic:cNvPr id="0" name="Picture" descr="_baseline-manuscript_files/figure-docx/average-day-activity-plot-1.png"/>
                    <pic:cNvPicPr>
                      <a:picLocks noChangeAspect="1" noChangeArrowheads="1"/>
                    </pic:cNvPicPr>
                  </pic:nvPicPr>
                  <pic:blipFill>
                    <a:blip r:embed="rId14"/>
                    <a:stretch>
                      <a:fillRect/>
                    </a:stretch>
                  </pic:blipFill>
                  <pic:spPr bwMode="auto">
                    <a:xfrm>
                      <a:off x="0" y="0"/>
                      <a:ext cx="5969000" cy="2984500"/>
                    </a:xfrm>
                    <a:prstGeom prst="rect">
                      <a:avLst/>
                    </a:prstGeom>
                    <a:noFill/>
                    <a:ln w="9525">
                      <a:noFill/>
                      <a:headEnd/>
                      <a:tailEnd/>
                    </a:ln>
                  </pic:spPr>
                </pic:pic>
              </a:graphicData>
            </a:graphic>
          </wp:inline>
        </w:drawing>
      </w:r>
    </w:p>
    <w:p w14:paraId="480CB0C5" w14:textId="0E9365A4" w:rsidR="00931E96" w:rsidRDefault="004543E9">
      <w:pPr>
        <w:pStyle w:val="ImageCaption"/>
      </w:pPr>
      <w:r>
        <w:t xml:space="preserve">Figure 1 Stacked bar plot drawn with </w:t>
      </w:r>
      <w:commentRangeStart w:id="51"/>
      <w:r>
        <w:t xml:space="preserve">R package </w:t>
      </w:r>
      <w:r>
        <w:rPr>
          <w:rStyle w:val="VerbatimChar"/>
        </w:rPr>
        <w:t>ggplot</w:t>
      </w:r>
      <w:r w:rsidR="004C0306">
        <w:t xml:space="preserve"> (code available at </w:t>
      </w:r>
      <w:r w:rsidR="00E22223">
        <w:t>LINK</w:t>
      </w:r>
      <w:r w:rsidR="004C0306">
        <w:t>),</w:t>
      </w:r>
      <w:r>
        <w:t xml:space="preserve"> </w:t>
      </w:r>
      <w:commentRangeEnd w:id="51"/>
      <w:r w:rsidR="006A00F3">
        <w:rPr>
          <w:rStyle w:val="CommentReference"/>
          <w:rFonts w:asciiTheme="minorHAnsi" w:hAnsiTheme="minorHAnsi"/>
        </w:rPr>
        <w:commentReference w:id="51"/>
      </w:r>
      <w:r>
        <w:t>showing p</w:t>
      </w:r>
      <w:r w:rsidR="00D6659E">
        <w:t>roportions</w:t>
      </w:r>
      <w:r>
        <w:t xml:space="preserve"> of </w:t>
      </w:r>
      <w:r w:rsidR="006C62BF">
        <w:t xml:space="preserve">accelerometer-measured </w:t>
      </w:r>
      <w:r>
        <w:t xml:space="preserve">activity </w:t>
      </w:r>
      <w:r w:rsidR="00D6659E">
        <w:t xml:space="preserve">in relation to measurement time, averaged over </w:t>
      </w:r>
      <w:r>
        <w:t>gender</w:t>
      </w:r>
      <w:r w:rsidR="006C62BF">
        <w:t>s</w:t>
      </w:r>
      <w:r>
        <w:t>, arm</w:t>
      </w:r>
      <w:r w:rsidR="006C62BF">
        <w:t>s</w:t>
      </w:r>
      <w:r>
        <w:t xml:space="preserve"> and educational track</w:t>
      </w:r>
      <w:r w:rsidR="006C62BF">
        <w:t>s</w:t>
      </w:r>
      <w:r>
        <w:t>. Nur = Practical nurse, HRC = Hotel, restaurant and catering, BA = Business and administration, IT = Information and communications technology.</w:t>
      </w:r>
    </w:p>
    <w:p w14:paraId="29E64CC9" w14:textId="06650FEF" w:rsidR="00931E96" w:rsidRDefault="004543E9">
      <w:pPr>
        <w:pStyle w:val="BodyText"/>
      </w:pPr>
      <w:commentRangeStart w:id="52"/>
      <w:r>
        <w:lastRenderedPageBreak/>
        <w:t>T</w:t>
      </w:r>
      <w:r w:rsidR="00D6659E">
        <w:t>he plot shows the average activity types</w:t>
      </w:r>
      <w:r w:rsidR="00CF74F6">
        <w:t xml:space="preserve"> relative to measurement time</w:t>
      </w:r>
      <w:r>
        <w:t xml:space="preserve">, </w:t>
      </w:r>
      <w:r w:rsidR="00145280">
        <w:t xml:space="preserve">but </w:t>
      </w:r>
      <w:r>
        <w:t xml:space="preserve">hides </w:t>
      </w:r>
      <w:r w:rsidR="00D6659E">
        <w:t xml:space="preserve">all </w:t>
      </w:r>
      <w:r>
        <w:t>variability</w:t>
      </w:r>
      <w:r w:rsidR="00D6659E">
        <w:t xml:space="preserve"> around the averages</w:t>
      </w:r>
      <w:r>
        <w:t xml:space="preserve">. </w:t>
      </w:r>
      <w:r w:rsidR="00D6659E">
        <w:t>The graph does not depict, f</w:t>
      </w:r>
      <w:r>
        <w:t xml:space="preserve">or example, </w:t>
      </w:r>
      <w:r w:rsidR="00D6659E">
        <w:t xml:space="preserve">that </w:t>
      </w:r>
      <w:r>
        <w:t>while the average portion of time spent in sedentary behaviour was 68%, almost every fourth (23%) participant was sedentary more than 75% of the time.</w:t>
      </w:r>
      <w:commentRangeEnd w:id="52"/>
      <w:r w:rsidR="006665BD">
        <w:rPr>
          <w:rStyle w:val="CommentReference"/>
          <w:rFonts w:asciiTheme="minorHAnsi" w:hAnsiTheme="minorHAnsi"/>
        </w:rPr>
        <w:commentReference w:id="52"/>
      </w:r>
    </w:p>
    <w:p w14:paraId="031C7EFC" w14:textId="77777777" w:rsidR="00931E96" w:rsidRDefault="004543E9">
      <w:pPr>
        <w:pStyle w:val="BodyText"/>
      </w:pPr>
      <w:r>
        <w:t>Figure 2 displays a density plot. It can be read like a histogram, but the shape is not dependent on the bar width, which is often set by software defaults and may not reflect the research needs at hand. The density curve also helps illustrate differences across groups. This graph</w:t>
      </w:r>
      <w:r w:rsidR="00D44D16">
        <w:t xml:space="preserve"> </w:t>
      </w:r>
      <w:r>
        <w:t>reveals variability and potential distributional differences, but does not show individual observations which determine the height of the curve.</w:t>
      </w:r>
    </w:p>
    <w:p w14:paraId="7740335B" w14:textId="77777777" w:rsidR="00931E96" w:rsidRDefault="004543E9">
      <w:r>
        <w:rPr>
          <w:noProof/>
          <w:lang w:val="fi-FI" w:eastAsia="fi-FI"/>
        </w:rPr>
        <w:drawing>
          <wp:inline distT="0" distB="0" distL="0" distR="0" wp14:anchorId="37E1656F" wp14:editId="5CFD2179">
            <wp:extent cx="4587290" cy="3669832"/>
            <wp:effectExtent l="0" t="0" r="0" b="0"/>
            <wp:docPr id="2" name="Picture" descr="Figure 2 Kernel density plot drawn with R package sm, showing accelerometer-measured moderate-to-vigorous PA minutes, separated by gender and arm. Grey region depicts bootstrapped area of equivalence, given independent observations."/>
            <wp:cNvGraphicFramePr/>
            <a:graphic xmlns:a="http://schemas.openxmlformats.org/drawingml/2006/main">
              <a:graphicData uri="http://schemas.openxmlformats.org/drawingml/2006/picture">
                <pic:pic xmlns:pic="http://schemas.openxmlformats.org/drawingml/2006/picture">
                  <pic:nvPicPr>
                    <pic:cNvPr id="0" name="Picture" descr="_baseline-manuscript_files/figure-docx/MVPA-accelerometer-sm-plot-1.png"/>
                    <pic:cNvPicPr>
                      <a:picLocks noChangeAspect="1" noChangeArrowheads="1"/>
                    </pic:cNvPicPr>
                  </pic:nvPicPr>
                  <pic:blipFill>
                    <a:blip r:embed="rId15"/>
                    <a:stretch>
                      <a:fillRect/>
                    </a:stretch>
                  </pic:blipFill>
                  <pic:spPr bwMode="auto">
                    <a:xfrm>
                      <a:off x="0" y="0"/>
                      <a:ext cx="4587290" cy="3669832"/>
                    </a:xfrm>
                    <a:prstGeom prst="rect">
                      <a:avLst/>
                    </a:prstGeom>
                    <a:noFill/>
                    <a:ln w="9525">
                      <a:noFill/>
                      <a:headEnd/>
                      <a:tailEnd/>
                    </a:ln>
                  </pic:spPr>
                </pic:pic>
              </a:graphicData>
            </a:graphic>
          </wp:inline>
        </w:drawing>
      </w:r>
    </w:p>
    <w:p w14:paraId="74FF1189" w14:textId="5943C1BA" w:rsidR="00931E96" w:rsidRDefault="004543E9">
      <w:pPr>
        <w:pStyle w:val="ImageCaption"/>
      </w:pPr>
      <w:r>
        <w:t xml:space="preserve">Figure 2 Kernel density plot drawn with R package </w:t>
      </w:r>
      <w:r>
        <w:rPr>
          <w:rStyle w:val="VerbatimChar"/>
        </w:rPr>
        <w:t>sm</w:t>
      </w:r>
      <w:r w:rsidR="00163635">
        <w:rPr>
          <w:rStyle w:val="VerbatimChar"/>
        </w:rPr>
        <w:t xml:space="preserve"> </w:t>
      </w:r>
      <w:r w:rsidR="00163635">
        <w:t>(code available at LINK)</w:t>
      </w:r>
      <w:r>
        <w:t xml:space="preserve">, showing accelerometer-measured moderate-to-vigorous PA minutes, separated by gender and arm. Grey </w:t>
      </w:r>
      <w:r>
        <w:lastRenderedPageBreak/>
        <w:t xml:space="preserve">region depicts bootstrapped area of equivalence, </w:t>
      </w:r>
      <w:r w:rsidR="006A68E7">
        <w:t>centred at the mean of curves at all points with a width of two standard errors (ICC not accounted for; REF Bowman &amp; Azzalini, pp. 107-111)</w:t>
      </w:r>
      <w:r>
        <w:t>.</w:t>
      </w:r>
    </w:p>
    <w:p w14:paraId="78509FB0" w14:textId="77777777" w:rsidR="00931E96" w:rsidRDefault="004543E9">
      <w:pPr>
        <w:pStyle w:val="BodyText"/>
      </w:pPr>
      <w:r>
        <w:t>We can see that girls seem to be slightly more active than boys (mean 92 vs. 87 minutes), or more specifically, there are more girls who reached an average of 1.5-2 hours of MVPA, and less of them who were lower. Although the grey band does not take clustering in classes, schools and educational tracks into account, it provides a heuristic for determining divergences between groups. Given that boys are generally more active than girls [3], this warrants a closer inspection, as presented by the density plots in figure 3.</w:t>
      </w:r>
    </w:p>
    <w:p w14:paraId="480B2AEF" w14:textId="77777777" w:rsidR="00931E96" w:rsidRDefault="004543E9">
      <w:r>
        <w:rPr>
          <w:noProof/>
          <w:lang w:val="fi-FI" w:eastAsia="fi-FI"/>
        </w:rPr>
        <w:drawing>
          <wp:inline distT="0" distB="0" distL="0" distR="0" wp14:anchorId="75FA0A1A" wp14:editId="14627DE9">
            <wp:extent cx="4587290" cy="3669832"/>
            <wp:effectExtent l="0" t="0" r="0" b="0"/>
            <wp:docPr id="3" name="Picture" descr="Figure 3 Raincloud ridge plot combined with a diamond plot, drawn with R packages ggridges and userfriendlyscience, showing hours of moderate-to-vigorous PA for different educational tracks. Midpoints of diamonds indicate means, endpoints 95% credible intervals. Individual observations are presented under the density curves, with random scatter on the y-axis to ease inspection. Nur = Practical nurse, HRC = Hotel, restaurant and catering, BA = Business and administration, IT = Information and communications technology."/>
            <wp:cNvGraphicFramePr/>
            <a:graphic xmlns:a="http://schemas.openxmlformats.org/drawingml/2006/main">
              <a:graphicData uri="http://schemas.openxmlformats.org/drawingml/2006/picture">
                <pic:pic xmlns:pic="http://schemas.openxmlformats.org/drawingml/2006/picture">
                  <pic:nvPicPr>
                    <pic:cNvPr id="0" name="Picture" descr="_baseline-manuscript_files/figure-docx/MVPA-accelerometer-plot-1.png"/>
                    <pic:cNvPicPr>
                      <a:picLocks noChangeAspect="1" noChangeArrowheads="1"/>
                    </pic:cNvPicPr>
                  </pic:nvPicPr>
                  <pic:blipFill>
                    <a:blip r:embed="rId16"/>
                    <a:stretch>
                      <a:fillRect/>
                    </a:stretch>
                  </pic:blipFill>
                  <pic:spPr bwMode="auto">
                    <a:xfrm>
                      <a:off x="0" y="0"/>
                      <a:ext cx="4587290" cy="3669832"/>
                    </a:xfrm>
                    <a:prstGeom prst="rect">
                      <a:avLst/>
                    </a:prstGeom>
                    <a:noFill/>
                    <a:ln w="9525">
                      <a:noFill/>
                      <a:headEnd/>
                      <a:tailEnd/>
                    </a:ln>
                  </pic:spPr>
                </pic:pic>
              </a:graphicData>
            </a:graphic>
          </wp:inline>
        </w:drawing>
      </w:r>
    </w:p>
    <w:p w14:paraId="6F7AE05F" w14:textId="22D6003C" w:rsidR="00931E96" w:rsidRDefault="004543E9">
      <w:pPr>
        <w:pStyle w:val="ImageCaption"/>
      </w:pPr>
      <w:r>
        <w:t xml:space="preserve">Figure 3 Raincloud ridge plot combined with a diamond plot, drawn with R packages </w:t>
      </w:r>
      <w:r>
        <w:rPr>
          <w:rStyle w:val="VerbatimChar"/>
        </w:rPr>
        <w:t>ggridges</w:t>
      </w:r>
      <w:r>
        <w:t xml:space="preserve"> and </w:t>
      </w:r>
      <w:r>
        <w:rPr>
          <w:rStyle w:val="VerbatimChar"/>
        </w:rPr>
        <w:t>userfriendlyscience</w:t>
      </w:r>
      <w:r w:rsidR="00163635">
        <w:rPr>
          <w:rStyle w:val="VerbatimChar"/>
        </w:rPr>
        <w:t xml:space="preserve"> </w:t>
      </w:r>
      <w:r w:rsidR="00163635">
        <w:t>(code available at LINK)</w:t>
      </w:r>
      <w:r>
        <w:t xml:space="preserve">, showing hours of moderate-to-vigorous PA for different educational tracks. Midpoints of diamonds indicate means, endpoints 95% credible intervals. Individual observations are presented under the density curves, with random </w:t>
      </w:r>
      <w:r>
        <w:lastRenderedPageBreak/>
        <w:t>scatter on the y-axis to ease inspection. Nur = Practical nurse, HRC = Hotel, restaurant and catering, BA = Business and administration, IT = Information and communications technology.</w:t>
      </w:r>
    </w:p>
    <w:p w14:paraId="57FE9CA3" w14:textId="77777777" w:rsidR="00931E96" w:rsidRDefault="004543E9">
      <w:pPr>
        <w:pStyle w:val="BodyText"/>
      </w:pPr>
      <w:r>
        <w:t xml:space="preserve">As can be seen from the x-axis placement of diamonds in figure 3, participants who study to be practical nurses are the most active, followed by HRC students and BA students, with the IT track being the least active, though there is considerable variation within tracks. This explains the difference in MVPA among girls and boys: the practical nurse track is the largest, and its students are most active, as well as mostly girls. The information </w:t>
      </w:r>
      <w:commentRangeStart w:id="53"/>
      <w:commentRangeStart w:id="54"/>
      <w:commentRangeStart w:id="55"/>
      <w:commentRangeStart w:id="56"/>
      <w:r>
        <w:t>technology</w:t>
      </w:r>
      <w:commentRangeEnd w:id="53"/>
      <w:r w:rsidR="00CA099E">
        <w:rPr>
          <w:rStyle w:val="CommentReference"/>
          <w:rFonts w:asciiTheme="minorHAnsi" w:hAnsiTheme="minorHAnsi"/>
        </w:rPr>
        <w:commentReference w:id="53"/>
      </w:r>
      <w:commentRangeEnd w:id="54"/>
      <w:commentRangeEnd w:id="56"/>
      <w:r w:rsidR="00777179">
        <w:rPr>
          <w:rStyle w:val="CommentReference"/>
          <w:rFonts w:asciiTheme="minorHAnsi" w:hAnsiTheme="minorHAnsi"/>
        </w:rPr>
        <w:commentReference w:id="56"/>
      </w:r>
      <w:r w:rsidR="006A00F3">
        <w:rPr>
          <w:rStyle w:val="CommentReference"/>
          <w:rFonts w:asciiTheme="minorHAnsi" w:hAnsiTheme="minorHAnsi"/>
        </w:rPr>
        <w:commentReference w:id="54"/>
      </w:r>
      <w:commentRangeEnd w:id="55"/>
      <w:r w:rsidR="00F93740">
        <w:rPr>
          <w:rStyle w:val="CommentReference"/>
          <w:rFonts w:asciiTheme="minorHAnsi" w:hAnsiTheme="minorHAnsi"/>
        </w:rPr>
        <w:commentReference w:id="55"/>
      </w:r>
      <w:r>
        <w:t xml:space="preserve"> students are the least active, </w:t>
      </w:r>
      <w:r w:rsidR="00D44D16">
        <w:t>and</w:t>
      </w:r>
      <w:r>
        <w:t xml:space="preserve"> mostly boys.</w:t>
      </w:r>
    </w:p>
    <w:p w14:paraId="5DCC0A6E" w14:textId="10D276F6" w:rsidR="00931E96" w:rsidRDefault="004543E9">
      <w:pPr>
        <w:pStyle w:val="BodyText"/>
      </w:pPr>
      <w:r>
        <w:t xml:space="preserve">In sum, boys were very actually slightly more active in most of the tracks, although mean differences in minutes (7.40 for Practical nurse, -0.40 for Hotel, restaurant and catering, 7.50 for Business and administration, and 17.10 for Information and communications technology) are small. In spite of this, girls appear more </w:t>
      </w:r>
      <w:commentRangeStart w:id="57"/>
      <w:commentRangeStart w:id="58"/>
      <w:r>
        <w:t>active</w:t>
      </w:r>
      <w:commentRangeEnd w:id="57"/>
      <w:r w:rsidR="00BB619D">
        <w:rPr>
          <w:rStyle w:val="CommentReference"/>
          <w:rFonts w:asciiTheme="minorHAnsi" w:hAnsiTheme="minorHAnsi"/>
        </w:rPr>
        <w:commentReference w:id="57"/>
      </w:r>
      <w:commentRangeEnd w:id="58"/>
      <w:r w:rsidR="0036799A">
        <w:rPr>
          <w:rStyle w:val="CommentReference"/>
          <w:rFonts w:asciiTheme="minorHAnsi" w:hAnsiTheme="minorHAnsi"/>
        </w:rPr>
        <w:commentReference w:id="58"/>
      </w:r>
      <w:r>
        <w:t xml:space="preserve"> in the </w:t>
      </w:r>
      <w:r w:rsidR="00D44D16">
        <w:t>whole</w:t>
      </w:r>
      <w:r>
        <w:t>. This is also known as the Simpson’s paradox, and</w:t>
      </w:r>
      <w:r w:rsidR="0036799A">
        <w:t>—as seen in REF:figure3—</w:t>
      </w:r>
      <w:r>
        <w:t xml:space="preserve"> </w:t>
      </w:r>
      <w:commentRangeStart w:id="59"/>
      <w:r>
        <w:t>is best approached by visualising data</w:t>
      </w:r>
      <w:commentRangeEnd w:id="59"/>
      <w:r w:rsidR="004F330C">
        <w:rPr>
          <w:rStyle w:val="CommentReference"/>
          <w:rFonts w:asciiTheme="minorHAnsi" w:hAnsiTheme="minorHAnsi"/>
        </w:rPr>
        <w:commentReference w:id="59"/>
      </w:r>
      <w:r>
        <w:t xml:space="preserve"> (see [54] for an introduction).</w:t>
      </w:r>
    </w:p>
    <w:p w14:paraId="77B90968" w14:textId="44F99372" w:rsidR="00931E96" w:rsidRDefault="004543E9">
      <w:pPr>
        <w:pStyle w:val="BodyText"/>
      </w:pPr>
      <w:r>
        <w:t xml:space="preserve">Similar plots for all primary outcome variables can be found in the supplement. In brief, regardless of track, boys reported more days with at least 30 minutes of MVPA, while reporting more e.g. gym training, which was more strongly connected to the </w:t>
      </w:r>
      <w:r w:rsidR="0036799A">
        <w:t>self-reported</w:t>
      </w:r>
      <w:commentRangeStart w:id="60"/>
      <w:r>
        <w:t xml:space="preserve"> </w:t>
      </w:r>
      <w:commentRangeEnd w:id="60"/>
      <w:r w:rsidR="00A55878">
        <w:rPr>
          <w:rStyle w:val="CommentReference"/>
          <w:rFonts w:asciiTheme="minorHAnsi" w:hAnsiTheme="minorHAnsi"/>
        </w:rPr>
        <w:commentReference w:id="60"/>
      </w:r>
      <w:r>
        <w:t>MVPA than the accelerometer-measured one. Accelerometer measurement also indicated, that boys were more sedentary and interrupted sitting less often than girls. These results are also described in the supplement.</w:t>
      </w:r>
    </w:p>
    <w:p w14:paraId="10AAC6C2" w14:textId="77777777" w:rsidR="00931E96" w:rsidRDefault="004543E9">
      <w:pPr>
        <w:pStyle w:val="Heading3"/>
        <w:framePr w:wrap="around"/>
      </w:pPr>
      <w:bookmarkStart w:id="61" w:name="behaviour-change-technique-usage"/>
      <w:bookmarkEnd w:id="61"/>
      <w:r>
        <w:t>Behaviour change technique usage</w:t>
      </w:r>
    </w:p>
    <w:p w14:paraId="0297AA37" w14:textId="77777777" w:rsidR="00931E96" w:rsidRDefault="004543E9">
      <w:pPr>
        <w:pStyle w:val="FirstParagraph"/>
      </w:pPr>
      <w:r>
        <w:t>There were no clear differences between frequency-dependent BCTs between genders and intervention allocation, as shown in Figure 4.</w:t>
      </w:r>
    </w:p>
    <w:p w14:paraId="0F69BA21" w14:textId="77777777" w:rsidR="00931E96" w:rsidRDefault="004543E9">
      <w:r>
        <w:rPr>
          <w:noProof/>
          <w:lang w:val="fi-FI" w:eastAsia="fi-FI"/>
        </w:rPr>
        <w:lastRenderedPageBreak/>
        <w:drawing>
          <wp:inline distT="0" distB="0" distL="0" distR="0" wp14:anchorId="21850DDE" wp14:editId="0871B64C">
            <wp:extent cx="5969000" cy="4476750"/>
            <wp:effectExtent l="0" t="0" r="0" b="0"/>
            <wp:docPr id="4" name="Picture" descr="Figure 4 Histogram drawn with R package ggridges, showing self-reported use of frequency-dependent BCTs (1 = Not once … 6 = Daily)."/>
            <wp:cNvGraphicFramePr/>
            <a:graphic xmlns:a="http://schemas.openxmlformats.org/drawingml/2006/main">
              <a:graphicData uri="http://schemas.openxmlformats.org/drawingml/2006/picture">
                <pic:pic xmlns:pic="http://schemas.openxmlformats.org/drawingml/2006/picture">
                  <pic:nvPicPr>
                    <pic:cNvPr id="0" name="Picture" descr="_baseline-manuscript_files/figure-docx/histogram-frqbcts-1.png"/>
                    <pic:cNvPicPr>
                      <a:picLocks noChangeAspect="1" noChangeArrowheads="1"/>
                    </pic:cNvPicPr>
                  </pic:nvPicPr>
                  <pic:blipFill>
                    <a:blip r:embed="rId17"/>
                    <a:stretch>
                      <a:fillRect/>
                    </a:stretch>
                  </pic:blipFill>
                  <pic:spPr bwMode="auto">
                    <a:xfrm>
                      <a:off x="0" y="0"/>
                      <a:ext cx="5969000" cy="4476750"/>
                    </a:xfrm>
                    <a:prstGeom prst="rect">
                      <a:avLst/>
                    </a:prstGeom>
                    <a:noFill/>
                    <a:ln w="9525">
                      <a:noFill/>
                      <a:headEnd/>
                      <a:tailEnd/>
                    </a:ln>
                  </pic:spPr>
                </pic:pic>
              </a:graphicData>
            </a:graphic>
          </wp:inline>
        </w:drawing>
      </w:r>
    </w:p>
    <w:p w14:paraId="661635AB" w14:textId="77777777" w:rsidR="00931E96" w:rsidRDefault="004543E9">
      <w:pPr>
        <w:pStyle w:val="ImageCaption"/>
      </w:pPr>
      <w:r>
        <w:t xml:space="preserve">Figure 4 Histogram drawn with R package </w:t>
      </w:r>
      <w:r>
        <w:rPr>
          <w:rStyle w:val="VerbatimChar"/>
        </w:rPr>
        <w:t>ggridges</w:t>
      </w:r>
      <w:r>
        <w:t>, showing self-reported use of frequency-dependent BCTs (1 = Not once … 6 = Daily).</w:t>
      </w:r>
    </w:p>
    <w:p w14:paraId="7D15BC01" w14:textId="77777777" w:rsidR="00931E96" w:rsidRDefault="004543E9">
      <w:pPr>
        <w:pStyle w:val="BodyText"/>
      </w:pPr>
      <w:r>
        <w:t>Inspecting Figure 4</w:t>
      </w:r>
      <w:r w:rsidR="0064585E">
        <w:t xml:space="preserve"> </w:t>
      </w:r>
      <w:r w:rsidR="004A2FC4">
        <w:t>tells</w:t>
      </w:r>
      <w:r>
        <w:t xml:space="preserve"> that the most frequent response is 1, indicating non-use of that BCT. In fact, a large number of BCTs seem to indicate a composite distribution, where one population reports never using the BCT, and another is seems normally distributed around the middle of the scale.</w:t>
      </w:r>
    </w:p>
    <w:p w14:paraId="45DA7F3A" w14:textId="2008E020" w:rsidR="00931E96" w:rsidRDefault="004543E9">
      <w:pPr>
        <w:pStyle w:val="BodyText"/>
      </w:pPr>
      <w:r>
        <w:t xml:space="preserve">The </w:t>
      </w:r>
      <w:r w:rsidR="0036799A">
        <w:t xml:space="preserve">aforementioned forms </w:t>
      </w:r>
      <w:r>
        <w:t xml:space="preserve">can </w:t>
      </w:r>
      <w:r w:rsidR="0036799A">
        <w:t xml:space="preserve">also </w:t>
      </w:r>
      <w:r>
        <w:t xml:space="preserve">be </w:t>
      </w:r>
      <w:r w:rsidR="0036799A">
        <w:t xml:space="preserve">observed in the distributions of </w:t>
      </w:r>
      <w:commentRangeStart w:id="62"/>
      <w:r>
        <w:t>agreement-dependent BCTs,</w:t>
      </w:r>
      <w:commentRangeEnd w:id="62"/>
      <w:r w:rsidR="009278D1">
        <w:rPr>
          <w:rStyle w:val="CommentReference"/>
          <w:rFonts w:asciiTheme="minorHAnsi" w:hAnsiTheme="minorHAnsi"/>
        </w:rPr>
        <w:commentReference w:id="62"/>
      </w:r>
      <w:r>
        <w:t xml:space="preserve"> as presented in Figure 5.</w:t>
      </w:r>
    </w:p>
    <w:p w14:paraId="6A4FC07D" w14:textId="77777777" w:rsidR="00931E96" w:rsidRDefault="004543E9">
      <w:r>
        <w:rPr>
          <w:noProof/>
          <w:lang w:val="fi-FI" w:eastAsia="fi-FI"/>
        </w:rPr>
        <w:lastRenderedPageBreak/>
        <w:drawing>
          <wp:inline distT="0" distB="0" distL="0" distR="0" wp14:anchorId="0D6B4160" wp14:editId="66B7C974">
            <wp:extent cx="5969000" cy="4476750"/>
            <wp:effectExtent l="0" t="0" r="0" b="0"/>
            <wp:docPr id="5" name="Picture" descr="Figure 5 Histogram drawn with R package ggridges, showing self-reported use of agreement-dependent BCTs (1 = Not at all true … 6 = Completely true)."/>
            <wp:cNvGraphicFramePr/>
            <a:graphic xmlns:a="http://schemas.openxmlformats.org/drawingml/2006/main">
              <a:graphicData uri="http://schemas.openxmlformats.org/drawingml/2006/picture">
                <pic:pic xmlns:pic="http://schemas.openxmlformats.org/drawingml/2006/picture">
                  <pic:nvPicPr>
                    <pic:cNvPr id="0" name="Picture" descr="_baseline-manuscript_files/figure-docx/histogram-agrbcts-1.png"/>
                    <pic:cNvPicPr>
                      <a:picLocks noChangeAspect="1" noChangeArrowheads="1"/>
                    </pic:cNvPicPr>
                  </pic:nvPicPr>
                  <pic:blipFill>
                    <a:blip r:embed="rId18"/>
                    <a:stretch>
                      <a:fillRect/>
                    </a:stretch>
                  </pic:blipFill>
                  <pic:spPr bwMode="auto">
                    <a:xfrm>
                      <a:off x="0" y="0"/>
                      <a:ext cx="5969000" cy="4476750"/>
                    </a:xfrm>
                    <a:prstGeom prst="rect">
                      <a:avLst/>
                    </a:prstGeom>
                    <a:noFill/>
                    <a:ln w="9525">
                      <a:noFill/>
                      <a:headEnd/>
                      <a:tailEnd/>
                    </a:ln>
                  </pic:spPr>
                </pic:pic>
              </a:graphicData>
            </a:graphic>
          </wp:inline>
        </w:drawing>
      </w:r>
    </w:p>
    <w:p w14:paraId="1098753F" w14:textId="06D3CF79" w:rsidR="00931E96" w:rsidRDefault="004543E9">
      <w:pPr>
        <w:pStyle w:val="ImageCaption"/>
      </w:pPr>
      <w:r>
        <w:t xml:space="preserve">Figure 5 Histogram drawn with R package </w:t>
      </w:r>
      <w:r>
        <w:rPr>
          <w:rStyle w:val="VerbatimChar"/>
        </w:rPr>
        <w:t>ggridges</w:t>
      </w:r>
      <w:r w:rsidR="00163635">
        <w:t>(code available at LINK)</w:t>
      </w:r>
      <w:r>
        <w:t>, showing self-reported use of agreement-dependent BCTs (1 = Not at all true … 6 = Completely true).</w:t>
      </w:r>
    </w:p>
    <w:p w14:paraId="43D6B2B3" w14:textId="77777777" w:rsidR="00931E96" w:rsidRDefault="004543E9">
      <w:pPr>
        <w:pStyle w:val="Heading2"/>
      </w:pPr>
      <w:bookmarkStart w:id="63" w:name="demonstration-of-network-analysis"/>
      <w:bookmarkEnd w:id="63"/>
      <w:r>
        <w:t>Demonstration of network analysis</w:t>
      </w:r>
    </w:p>
    <w:p w14:paraId="1E925B70" w14:textId="17769421" w:rsidR="00931E96" w:rsidRDefault="00783CDD">
      <w:pPr>
        <w:pStyle w:val="FirstParagraph"/>
      </w:pPr>
      <w:r>
        <w:t xml:space="preserve">Figure 6 shows a LASSO regularised mixed graphical model of BCT use, motivation and the two MVPA measures. </w:t>
      </w:r>
      <w:r w:rsidR="004543E9">
        <w:t xml:space="preserve">We can observe, that after </w:t>
      </w:r>
      <w:r>
        <w:t>taking into account all the other nodes in the network and regularising small connections to zero, autonomous motivation appears to serve as a link between many BCTs and MVPA</w:t>
      </w:r>
      <w:r w:rsidR="00523B0E">
        <w:t>; In fact, only having a plan made by someone else, and having tried out new ways to be physically active (during the past three weeks), are directly connected to either of the MVPA nodes</w:t>
      </w:r>
      <w:r w:rsidR="004543E9">
        <w:t>.</w:t>
      </w:r>
      <w:r>
        <w:t xml:space="preserve"> </w:t>
      </w:r>
      <w:r w:rsidR="00523B0E">
        <w:t>In addition,</w:t>
      </w:r>
      <w:r>
        <w:t xml:space="preserve"> </w:t>
      </w:r>
      <w:r w:rsidR="00F400B3">
        <w:t>certain BCT</w:t>
      </w:r>
      <w:r w:rsidR="007106F6">
        <w:t>s</w:t>
      </w:r>
      <w:r w:rsidR="00F400B3">
        <w:t xml:space="preserve"> </w:t>
      </w:r>
      <w:r w:rsidR="007106F6">
        <w:t>are coupled particularly closely:</w:t>
      </w:r>
      <w:r w:rsidR="00F400B3">
        <w:t xml:space="preserve"> </w:t>
      </w:r>
      <w:r w:rsidR="007106F6">
        <w:t>Strong links exist b</w:t>
      </w:r>
      <w:r w:rsidR="00F400B3">
        <w:t xml:space="preserve">etween goal setting and having a plan made by oneself, </w:t>
      </w:r>
      <w:r w:rsidR="007106F6">
        <w:t xml:space="preserve">between </w:t>
      </w:r>
      <w:r w:rsidR="00F400B3">
        <w:lastRenderedPageBreak/>
        <w:t xml:space="preserve">identifying barriers and </w:t>
      </w:r>
      <w:r w:rsidR="007106F6">
        <w:t>planning to overcome them, and between setting goals and having a plan to implement PA.</w:t>
      </w:r>
      <w:r w:rsidR="004543E9">
        <w:t xml:space="preserve"> </w:t>
      </w:r>
      <w:r w:rsidR="007106F6">
        <w:t>We can also see a triad, where thinking about positive consequences is connected to comparing actualised PA with one’s PA goal, through having thought of personal reasons to do PA</w:t>
      </w:r>
      <w:r w:rsidR="006A021E">
        <w:t>, as well as less strongly coupled social support and having made changes at home</w:t>
      </w:r>
      <w:r w:rsidR="007106F6">
        <w:t>. These types of close connections are often indicative of underlying latent variables</w:t>
      </w:r>
      <w:r w:rsidR="00D94805">
        <w:t xml:space="preserve"> (REF: EIKO)</w:t>
      </w:r>
      <w:r w:rsidR="00D26912">
        <w:t>, although in this case it might also be an order effect, as all items but having thought about positive consequences, were subsequent in the questionnaire</w:t>
      </w:r>
      <w:r w:rsidR="007106F6">
        <w:t xml:space="preserve">. </w:t>
      </w:r>
    </w:p>
    <w:p w14:paraId="6FCAAC6E" w14:textId="5C293C18" w:rsidR="00931E96" w:rsidRDefault="000C4D26">
      <w:r>
        <w:rPr>
          <w:noProof/>
          <w:lang w:val="fi-FI" w:eastAsia="fi-FI"/>
        </w:rPr>
        <w:drawing>
          <wp:anchor distT="0" distB="0" distL="114300" distR="114300" simplePos="0" relativeHeight="251659264" behindDoc="0" locked="0" layoutInCell="1" allowOverlap="1" wp14:anchorId="53132B3C" wp14:editId="216E7750">
            <wp:simplePos x="0" y="0"/>
            <wp:positionH relativeFrom="column">
              <wp:posOffset>0</wp:posOffset>
            </wp:positionH>
            <wp:positionV relativeFrom="paragraph">
              <wp:posOffset>304165</wp:posOffset>
            </wp:positionV>
            <wp:extent cx="5971540" cy="426529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1540" cy="4265295"/>
                    </a:xfrm>
                    <a:prstGeom prst="rect">
                      <a:avLst/>
                    </a:prstGeom>
                  </pic:spPr>
                </pic:pic>
              </a:graphicData>
            </a:graphic>
          </wp:anchor>
        </w:drawing>
      </w:r>
    </w:p>
    <w:p w14:paraId="4D45E282" w14:textId="610EC061" w:rsidR="00931E96" w:rsidRDefault="004543E9">
      <w:pPr>
        <w:pStyle w:val="ImageCaption"/>
      </w:pPr>
      <w:r>
        <w:t xml:space="preserve">Figure 6 </w:t>
      </w:r>
      <w:r w:rsidR="00D94805">
        <w:t xml:space="preserve">Mixed graphical model with LASSO regularisation and model selection by EBIC. </w:t>
      </w:r>
      <w:r>
        <w:t xml:space="preserve">Network models drawn with packages </w:t>
      </w:r>
      <w:r>
        <w:rPr>
          <w:rStyle w:val="VerbatimChar"/>
        </w:rPr>
        <w:t>mgm</w:t>
      </w:r>
      <w:r>
        <w:t xml:space="preserve"> and </w:t>
      </w:r>
      <w:r>
        <w:rPr>
          <w:rStyle w:val="VerbatimChar"/>
        </w:rPr>
        <w:t>qgraph</w:t>
      </w:r>
      <w:r w:rsidR="001643ED">
        <w:rPr>
          <w:rStyle w:val="VerbatimChar"/>
        </w:rPr>
        <w:t xml:space="preserve"> </w:t>
      </w:r>
      <w:r w:rsidR="00163635">
        <w:t>(code available at LINK)</w:t>
      </w:r>
      <w:r w:rsidR="001643ED">
        <w:t>. B</w:t>
      </w:r>
      <w:r>
        <w:t xml:space="preserve">lue lines </w:t>
      </w:r>
      <w:r w:rsidR="000C4D26">
        <w:t xml:space="preserve">indicate </w:t>
      </w:r>
      <w:r>
        <w:t xml:space="preserve">positive relationships. Plot shows the conditional dependence relationships between the </w:t>
      </w:r>
      <w:r>
        <w:lastRenderedPageBreak/>
        <w:t xml:space="preserve">variables of interest (edges </w:t>
      </w:r>
      <w:r w:rsidR="000C4D26">
        <w:t>which connect</w:t>
      </w:r>
      <w:r>
        <w:t xml:space="preserve"> nodes)</w:t>
      </w:r>
      <w:r w:rsidR="000C4D26">
        <w:t>,</w:t>
      </w:r>
      <w:r>
        <w:t xml:space="preserve"> </w:t>
      </w:r>
      <w:r w:rsidR="00D94805">
        <w:t>which can be interpreted akin to partial correlations</w:t>
      </w:r>
      <w:r w:rsidR="000C4D26">
        <w:t xml:space="preserve">. Pies depict </w:t>
      </w:r>
      <w:r w:rsidR="00DC0DC9">
        <w:t xml:space="preserve">means as proportion of theoretical maximum (in the case of accelerometer-measured MVPA, mean as proportion of highest </w:t>
      </w:r>
      <w:r w:rsidR="006714B2">
        <w:t xml:space="preserve">observed </w:t>
      </w:r>
      <w:r w:rsidR="00DC0DC9">
        <w:t>value)</w:t>
      </w:r>
      <w:r w:rsidR="000C4D26">
        <w:t>; BCTs and controlled motivation are dichotomised (see Methods)</w:t>
      </w:r>
      <w:r w:rsidR="0064585E">
        <w:t>.</w:t>
      </w:r>
      <w:r w:rsidR="00D94805">
        <w:t xml:space="preserve"> </w:t>
      </w:r>
    </w:p>
    <w:p w14:paraId="25D99D31" w14:textId="77777777" w:rsidR="00931E96" w:rsidRDefault="004543E9">
      <w:pPr>
        <w:pStyle w:val="Heading1"/>
      </w:pPr>
      <w:bookmarkStart w:id="64" w:name="conclusions"/>
      <w:bookmarkEnd w:id="64"/>
      <w:r>
        <w:t>Conclusions</w:t>
      </w:r>
    </w:p>
    <w:p w14:paraId="28702D9B" w14:textId="5ECB038F" w:rsidR="00931E96" w:rsidRDefault="004543E9">
      <w:pPr>
        <w:pStyle w:val="FirstParagraph"/>
      </w:pPr>
      <w:commentRangeStart w:id="65"/>
      <w:r>
        <w:t>This study investigated the baseline characteristics of the Let’s Move It trial cohort, making use of modern tools to exhaustively report the analyses performed and the analytical choices made.</w:t>
      </w:r>
      <w:commentRangeEnd w:id="65"/>
      <w:r w:rsidR="00D26912">
        <w:t xml:space="preserve"> We found </w:t>
      </w:r>
      <w:r w:rsidR="007E3540">
        <w:rPr>
          <w:rStyle w:val="CommentReference"/>
          <w:rFonts w:asciiTheme="minorHAnsi" w:hAnsiTheme="minorHAnsi"/>
        </w:rPr>
        <w:commentReference w:id="65"/>
      </w:r>
      <w:r w:rsidR="00D26912">
        <w:t>high levels of sedentary behaviour in the sample, with heterogeneity among educational tracks.</w:t>
      </w:r>
      <w:ins w:id="66" w:author="Hankonen, Nelli E" w:date="2018-09-14T09:56:00Z">
        <w:r w:rsidR="00B441D5">
          <w:t xml:space="preserve"> MVPA, motivation and BCT use </w:t>
        </w:r>
      </w:ins>
      <w:r w:rsidR="00C6268F">
        <w:t>were modeled as</w:t>
      </w:r>
      <w:ins w:id="67" w:author="Hankonen, Nelli E" w:date="2018-09-14T09:56:00Z">
        <w:r w:rsidR="00B441D5">
          <w:t xml:space="preserve"> a network</w:t>
        </w:r>
      </w:ins>
      <w:r w:rsidR="00C6268F">
        <w:t>, which</w:t>
      </w:r>
      <w:ins w:id="68" w:author="Hankonen, Nelli E" w:date="2018-09-14T09:56:00Z">
        <w:r w:rsidR="00B441D5">
          <w:t xml:space="preserve"> </w:t>
        </w:r>
      </w:ins>
      <w:r w:rsidR="00C6268F">
        <w:t xml:space="preserve">highlighted </w:t>
      </w:r>
      <w:ins w:id="69" w:author="Hankonen, Nelli E" w:date="2018-09-14T09:56:00Z">
        <w:r w:rsidR="00B441D5">
          <w:t>the relevance of autonomous motivation in associations between PA and BCT use.</w:t>
        </w:r>
      </w:ins>
    </w:p>
    <w:p w14:paraId="72924DC0" w14:textId="3B575AF0" w:rsidR="00931E96" w:rsidRDefault="004543E9">
      <w:pPr>
        <w:pStyle w:val="BodyText"/>
      </w:pPr>
      <w:commentRangeStart w:id="70"/>
      <w:r>
        <w:t xml:space="preserve">Contrary with both international and Finnish evidence, girls performed more PA than boys in this sample. </w:t>
      </w:r>
      <w:r w:rsidR="004A2FC4">
        <w:t xml:space="preserve">This is due to </w:t>
      </w:r>
      <w:r>
        <w:t xml:space="preserve">the practical nurse track being most active and mostly female; i.e. after accounting for track, no </w:t>
      </w:r>
      <w:r w:rsidR="00C6268F">
        <w:t xml:space="preserve">meaningful </w:t>
      </w:r>
      <w:r>
        <w:t xml:space="preserve">gender differences in accelerometer-measured MVPA could be seen. Further, boys reported doing more MVPA than girls, and the accelerometer-measurement implied they were also more sedentary and interrupted sitting less often. Intervention and control groups were similar in their accelerometer-measured MVPA. This observation supports the decision of </w:t>
      </w:r>
      <w:r w:rsidR="00C6268F">
        <w:t xml:space="preserve">pairing </w:t>
      </w:r>
      <w:commentRangeStart w:id="71"/>
      <w:r>
        <w:t>educational tracks</w:t>
      </w:r>
      <w:commentRangeEnd w:id="71"/>
      <w:r w:rsidR="00F45CB3">
        <w:rPr>
          <w:rStyle w:val="CommentReference"/>
          <w:rFonts w:asciiTheme="minorHAnsi" w:hAnsiTheme="minorHAnsi"/>
        </w:rPr>
        <w:commentReference w:id="71"/>
      </w:r>
      <w:r w:rsidR="00C6268F">
        <w:t xml:space="preserve"> in randomisation</w:t>
      </w:r>
      <w:r>
        <w:t xml:space="preserve">, such that all tracks were represented in both </w:t>
      </w:r>
      <w:r w:rsidR="00C6268F">
        <w:t>arms</w:t>
      </w:r>
      <w:r>
        <w:t>.</w:t>
      </w:r>
    </w:p>
    <w:p w14:paraId="71BDB2A9" w14:textId="5B4C4C88" w:rsidR="00931E96" w:rsidRDefault="004543E9">
      <w:pPr>
        <w:pStyle w:val="BodyText"/>
      </w:pPr>
      <w:r>
        <w:t xml:space="preserve">To our knowledge, this is one of the first studies to measure the use of potential behaviour change techniques comprehensively already at the trial baseline. As can be expected, many people indeed do use </w:t>
      </w:r>
      <w:commentRangeStart w:id="72"/>
      <w:r>
        <w:t xml:space="preserve">BCTs even before the intervention takes place. </w:t>
      </w:r>
      <w:commentRangeEnd w:id="72"/>
      <w:r w:rsidR="007E3540">
        <w:rPr>
          <w:rStyle w:val="CommentReference"/>
          <w:rFonts w:asciiTheme="minorHAnsi" w:hAnsiTheme="minorHAnsi"/>
        </w:rPr>
        <w:commentReference w:id="72"/>
      </w:r>
      <w:r>
        <w:t xml:space="preserve">The results reveal that in the </w:t>
      </w:r>
      <w:r>
        <w:lastRenderedPageBreak/>
        <w:t xml:space="preserve">past three weeks, </w:t>
      </w:r>
      <w:r w:rsidR="000C4D26">
        <w:t>many</w:t>
      </w:r>
      <w:r>
        <w:t xml:space="preserve"> participants had not used self-regulation related BCTs such as planning, problem solving or goal setting, which on the other hand have been indicated to be useful techniques for PA self-management [55].</w:t>
      </w:r>
      <w:commentRangeEnd w:id="70"/>
      <w:r w:rsidR="007159E2">
        <w:rPr>
          <w:rStyle w:val="CommentReference"/>
          <w:rFonts w:asciiTheme="minorHAnsi" w:hAnsiTheme="minorHAnsi"/>
        </w:rPr>
        <w:commentReference w:id="70"/>
      </w:r>
    </w:p>
    <w:p w14:paraId="157BFD9A" w14:textId="77777777" w:rsidR="00931E96" w:rsidRDefault="004543E9">
      <w:pPr>
        <w:pStyle w:val="BodyText"/>
      </w:pPr>
      <w:r>
        <w:t>Comprehensive, transparent reporting of results leads to a vast amount of information to be presented; visual exposition is thus vital. Visualising distributions makes it salient, how much variability there is among study participants, as well as how we should be wary of applying statistical techniques which rely on distributional assumptions.</w:t>
      </w:r>
    </w:p>
    <w:p w14:paraId="50BCA854" w14:textId="7FA126D2" w:rsidR="00931E96" w:rsidRDefault="004543E9">
      <w:pPr>
        <w:pStyle w:val="BodyText"/>
      </w:pPr>
      <w:r>
        <w:t xml:space="preserve">The results of the network analysis </w:t>
      </w:r>
      <w:r w:rsidR="00D26912">
        <w:t>highlight, how the effect of most naturally occurring behaviour change techniques on MVPA -- exceptions including having a plan made by someone else, and trying out new forms of PA -- can be mediated via autonomous motivation.</w:t>
      </w:r>
      <w:r w:rsidR="0064585E">
        <w:t xml:space="preserve"> </w:t>
      </w:r>
      <w:r w:rsidR="00D26912">
        <w:t xml:space="preserve">This finding, if corroborated in longitudinal data, would support the theoretical framework of the intervention, which held autonomy support and behavioural experiments at the forefront. </w:t>
      </w:r>
      <w:r w:rsidR="00C10E33">
        <w:t>So far, n</w:t>
      </w:r>
      <w:r w:rsidR="00590756">
        <w:t xml:space="preserve">etwork models have been </w:t>
      </w:r>
      <w:r w:rsidR="00941600">
        <w:t xml:space="preserve">largely </w:t>
      </w:r>
      <w:r w:rsidR="00590756">
        <w:t xml:space="preserve">used </w:t>
      </w:r>
      <w:r w:rsidR="00941600">
        <w:t xml:space="preserve">as a </w:t>
      </w:r>
      <w:r>
        <w:t xml:space="preserve">tool for exploring empirical relationships </w:t>
      </w:r>
      <w:r w:rsidR="00941600">
        <w:t>among variables</w:t>
      </w:r>
      <w:r w:rsidR="008D2D8D">
        <w:t>, often</w:t>
      </w:r>
      <w:r w:rsidR="00941600">
        <w:t xml:space="preserve"> w</w:t>
      </w:r>
      <w:r>
        <w:t>ith little existing theory</w:t>
      </w:r>
      <w:r w:rsidR="00B62206">
        <w:t xml:space="preserve"> </w:t>
      </w:r>
      <w:r w:rsidR="009D4F60">
        <w:t>(</w:t>
      </w:r>
      <w:commentRangeStart w:id="73"/>
      <w:r w:rsidR="009D4F60">
        <w:t>REFS</w:t>
      </w:r>
      <w:commentRangeEnd w:id="73"/>
      <w:r w:rsidR="009D4F60">
        <w:rPr>
          <w:rStyle w:val="CommentReference"/>
          <w:rFonts w:asciiTheme="minorHAnsi" w:hAnsiTheme="minorHAnsi"/>
        </w:rPr>
        <w:commentReference w:id="73"/>
      </w:r>
      <w:r w:rsidR="009D4F60">
        <w:t>)</w:t>
      </w:r>
      <w:r w:rsidR="00941600">
        <w:t xml:space="preserve">. </w:t>
      </w:r>
      <w:r w:rsidR="00487350">
        <w:t>O</w:t>
      </w:r>
      <w:r>
        <w:t xml:space="preserve">ne could understand </w:t>
      </w:r>
      <w:r w:rsidR="00487350">
        <w:t xml:space="preserve">this </w:t>
      </w:r>
      <w:r>
        <w:t xml:space="preserve">as </w:t>
      </w:r>
      <w:r w:rsidR="00487350">
        <w:t xml:space="preserve">the first </w:t>
      </w:r>
      <w:r>
        <w:t>generation of network papers</w:t>
      </w:r>
      <w:r w:rsidR="00487350">
        <w:t xml:space="preserve"> in psychology</w:t>
      </w:r>
      <w:r>
        <w:t xml:space="preserve">, </w:t>
      </w:r>
      <w:r w:rsidR="00553C72">
        <w:t xml:space="preserve">and there have been recent calls for a second generation that is </w:t>
      </w:r>
      <w:commentRangeStart w:id="74"/>
      <w:r w:rsidR="00553C72">
        <w:t xml:space="preserve">confirmatory in nature, and </w:t>
      </w:r>
      <w:r w:rsidR="00212503">
        <w:t>b</w:t>
      </w:r>
      <w:r w:rsidR="00AB3C37">
        <w:t>ased on existing theories</w:t>
      </w:r>
      <w:r w:rsidR="00553C72">
        <w:t xml:space="preserve"> of </w:t>
      </w:r>
      <w:r w:rsidR="00087E0B">
        <w:t xml:space="preserve">relationships among </w:t>
      </w:r>
      <w:r w:rsidR="0089161D">
        <w:t xml:space="preserve">biopsychosocial </w:t>
      </w:r>
      <w:r w:rsidR="00087E0B">
        <w:t xml:space="preserve">variables </w:t>
      </w:r>
      <w:r w:rsidR="00553C72">
        <w:t xml:space="preserve">(Fried &amp; Cramer, </w:t>
      </w:r>
      <w:commentRangeStart w:id="75"/>
      <w:r w:rsidR="00553C72">
        <w:t>2017</w:t>
      </w:r>
      <w:commentRangeEnd w:id="75"/>
      <w:r w:rsidR="00553C72">
        <w:rPr>
          <w:rStyle w:val="CommentReference"/>
          <w:rFonts w:asciiTheme="minorHAnsi" w:hAnsiTheme="minorHAnsi"/>
        </w:rPr>
        <w:commentReference w:id="75"/>
      </w:r>
      <w:r w:rsidR="00553C72">
        <w:t>)</w:t>
      </w:r>
      <w:r w:rsidR="00E97C7A">
        <w:t xml:space="preserve">. </w:t>
      </w:r>
      <w:commentRangeEnd w:id="74"/>
      <w:r w:rsidR="007E3540">
        <w:rPr>
          <w:rStyle w:val="CommentReference"/>
          <w:rFonts w:asciiTheme="minorHAnsi" w:hAnsiTheme="minorHAnsi"/>
        </w:rPr>
        <w:commentReference w:id="74"/>
      </w:r>
    </w:p>
    <w:p w14:paraId="70927EDF" w14:textId="77777777" w:rsidR="00931E96" w:rsidRDefault="004543E9">
      <w:pPr>
        <w:pStyle w:val="BodyText"/>
      </w:pPr>
      <w:r>
        <w:t>Although some variables such as intention showed relatively high baseline levels in a large number of participants, we do not expect obvious ceiling effects to emerge in the PA psychosocial determinants. Due to the phenomenon of the practical nurse track being most active and mostly girls, potential gender differences in intervention results should be interpreted with caution.</w:t>
      </w:r>
    </w:p>
    <w:p w14:paraId="3F1A217B" w14:textId="77777777" w:rsidR="00931E96" w:rsidRDefault="004543E9">
      <w:pPr>
        <w:pStyle w:val="BodyText"/>
      </w:pPr>
      <w:r>
        <w:lastRenderedPageBreak/>
        <w:t xml:space="preserve">The study and the LMI trial has a number of strengths, and will provide important information regarding ways to influence adolescent activity behaviour. Firstly, the recruitment of the baseline sample </w:t>
      </w:r>
      <w:r w:rsidR="007E3540">
        <w:t xml:space="preserve">was successful </w:t>
      </w:r>
      <w:r>
        <w:t xml:space="preserve">, with only x% </w:t>
      </w:r>
      <w:r>
        <w:rPr>
          <w:b/>
        </w:rPr>
        <w:t>NELLI</w:t>
      </w:r>
      <w:r>
        <w:t xml:space="preserve"> of participants refusing to participate - this number has been considerably higher in other studies in this target group. Secondly, the study used also objective measures of PA and SB, shedding additional light to activity patterns, which has been commonly studied with self-reports only. Third, we have demonstrated state-of-the-art opportunities to visualise data and make it more understandable, and provided code as well as references to R packages, which we hope the reader will be able to make use of.</w:t>
      </w:r>
    </w:p>
    <w:p w14:paraId="0D03CEE4" w14:textId="34DC75DE" w:rsidR="00931E96" w:rsidRDefault="006B26D6" w:rsidP="002F1D30">
      <w:pPr>
        <w:pStyle w:val="BodyText"/>
      </w:pPr>
      <w:r>
        <w:tab/>
      </w:r>
      <w:r w:rsidR="004543E9">
        <w:t>The study also has</w:t>
      </w:r>
      <w:r w:rsidR="003E3143">
        <w:t xml:space="preserve"> </w:t>
      </w:r>
      <w:r w:rsidR="004543E9">
        <w:t>limitations. It should be noted that the 7-day accelerometry, even with more than 4 days of over 10 hours wear time, is still an approximation of a participant’s true habitual physical activity and sedentary behaviour in their daily life – not an errorless measure of it, and does not capture all forms of activity.</w:t>
      </w:r>
      <w:r w:rsidR="003E3143">
        <w:t xml:space="preserve"> The questionnaire to measure the BCTs was not validated and it </w:t>
      </w:r>
    </w:p>
    <w:p w14:paraId="79DEFB92" w14:textId="77777777" w:rsidR="003E3143" w:rsidRDefault="003E3143" w:rsidP="003E3143">
      <w:pPr>
        <w:pStyle w:val="BodyText"/>
      </w:pPr>
      <w:r>
        <w:t xml:space="preserve">In the network model used, regularization techniques are applied to remove spurious relations and control for multiple testing (for an in-depth tutorial on such regularized network models, see </w:t>
      </w:r>
      <w:commentRangeStart w:id="76"/>
      <w:r>
        <w:t>REF</w:t>
      </w:r>
      <w:commentRangeEnd w:id="76"/>
      <w:r>
        <w:rPr>
          <w:rStyle w:val="CommentReference"/>
          <w:rFonts w:asciiTheme="minorHAnsi" w:hAnsiTheme="minorHAnsi"/>
        </w:rPr>
        <w:commentReference w:id="76"/>
      </w:r>
      <w:r>
        <w:t xml:space="preserve">). At the same time, these networks estimate relations that are akin to partial correlations to derive the conditional dependence structure among variables. Potential pitfalls of these models and their application have been discussed elsewhere in detail (Fried &amp; Cramer 2017 Perspectives; also: </w:t>
      </w:r>
      <w:commentRangeStart w:id="77"/>
      <w:r>
        <w:t>REF</w:t>
      </w:r>
      <w:commentRangeEnd w:id="77"/>
      <w:r>
        <w:rPr>
          <w:rStyle w:val="CommentReference"/>
          <w:rFonts w:asciiTheme="minorHAnsi" w:hAnsiTheme="minorHAnsi"/>
        </w:rPr>
        <w:commentReference w:id="77"/>
      </w:r>
      <w:r>
        <w:t xml:space="preserve">). </w:t>
      </w:r>
      <w:commentRangeStart w:id="78"/>
      <w:r>
        <w:t>Most importantly, in social networks one can include all relevant nodes (i.e. individuals) in the network. This is not so in biopsychosocial networks, where the question of what items to include has turned out to be a challenging question.</w:t>
      </w:r>
      <w:commentRangeEnd w:id="78"/>
      <w:r>
        <w:rPr>
          <w:rStyle w:val="CommentReference"/>
          <w:rFonts w:asciiTheme="minorHAnsi" w:hAnsiTheme="minorHAnsi"/>
        </w:rPr>
        <w:commentReference w:id="78"/>
      </w:r>
      <w:r>
        <w:t xml:space="preserve"> After all, relations among items are often interpreted as putative causal pathways (although many other interpretations exist, see Epskamp &amp; Fried 2018 Psych Methods), which means one should not include two variables </w:t>
      </w:r>
      <w:r>
        <w:lastRenderedPageBreak/>
        <w:t xml:space="preserve">that are simply two indicators of the same construct. Another important challenge is that one should not aim to control statistically for common effects, also known as </w:t>
      </w:r>
      <w:commentRangeStart w:id="79"/>
      <w:r>
        <w:t xml:space="preserve">colliders </w:t>
      </w:r>
      <w:commentRangeEnd w:id="79"/>
      <w:r>
        <w:rPr>
          <w:rStyle w:val="CommentReference"/>
          <w:rFonts w:asciiTheme="minorHAnsi" w:hAnsiTheme="minorHAnsi"/>
        </w:rPr>
        <w:commentReference w:id="79"/>
      </w:r>
      <w:r>
        <w:t>(in any regression, and also in network models that are based on regressions), but that it can be challenging to determine if a given variable is a collider [footnote: “If the true model is that A and B both cause C, C is a collider. If one controls for C in the model, a negative relation between A and B will emerge where no relation exists in the true model.”)</w:t>
      </w:r>
    </w:p>
    <w:p w14:paraId="6624C8FB" w14:textId="025DEFE8" w:rsidR="00931E96" w:rsidRDefault="004543E9" w:rsidP="007C6EE2">
      <w:pPr>
        <w:pStyle w:val="BodyText"/>
      </w:pPr>
      <w:r>
        <w:t>The type of supplement used for this manuscript allows for presenting a lot, but not all, information due to resource considerations. One of the reader groups not fully considered are researchers and educators, who wish to use this data to guide intervention design. We would like to point out that the results, like most of the research in the area, only provide a group-level snapshot of a wide variety of constantly unfolding dynamic processes. Few individual participants are described by the group-level summary statistics:</w:t>
      </w:r>
      <w:commentRangeStart w:id="80"/>
      <w:r>
        <w:t xml:space="preserve"> In fact, using Daniels’ [57] definition of an “approximately average individual” as falling in the middle 30% of the range of values, only 2% of participants can be considered “average” on all of the primary outcome measures (see supplement plots, section “Informativeness of averages”). Intervention designers looking at this cohort to choose to-be-targeted determinants for their study, may want to consider applying clustering techniques on the data once it becomes publicly available.</w:t>
      </w:r>
      <w:commentRangeEnd w:id="80"/>
      <w:r w:rsidR="007F7397">
        <w:rPr>
          <w:rStyle w:val="CommentReference"/>
          <w:rFonts w:asciiTheme="minorHAnsi" w:hAnsiTheme="minorHAnsi"/>
        </w:rPr>
        <w:commentReference w:id="80"/>
      </w:r>
      <w:r w:rsidR="00F129C5">
        <w:t xml:space="preserve"> Still, </w:t>
      </w:r>
      <w:r w:rsidR="007C6EE2">
        <w:t xml:space="preserve">and especially when processes are considered, group-level data does not inform the individual-level </w:t>
      </w:r>
      <w:r w:rsidR="007C6EE2">
        <w:t>mechanisms of action</w:t>
      </w:r>
      <w:r w:rsidR="007C6EE2">
        <w:t xml:space="preserve"> in the case of non-ergodic systems, and hence the agreement between features of these two levels should be investigated (REF A Fisher 2018).</w:t>
      </w:r>
    </w:p>
    <w:p w14:paraId="2C3F4251" w14:textId="77777777" w:rsidR="00931E96" w:rsidRDefault="004543E9">
      <w:pPr>
        <w:pStyle w:val="BodyText"/>
      </w:pPr>
      <w:r>
        <w:t xml:space="preserve">In conclusion, this analysis of baseline data from the Let’s Move It intervention trial indicates that randomization did not result in highly disproportionate groups, i.e. the differences between control and intervention groups were minimal – although, in the case of complex </w:t>
      </w:r>
      <w:r>
        <w:lastRenderedPageBreak/>
        <w:t xml:space="preserve">systems, even small differences may proliferate and lead to group imbalances [58]. It also has shown, that the vocational school students in Finland are hardly a homogenous group, but differ in many regards by their chosen educational track. </w:t>
      </w:r>
      <w:commentRangeStart w:id="81"/>
      <w:commentRangeStart w:id="82"/>
      <w:r>
        <w:t>Finally, graphical methods of presenting descriptive data are an important addition to traditional tables displaying means and standard deviations, and transparent sharing of analyses and analytical choices is imperative for increasing confidence in research finding</w:t>
      </w:r>
      <w:bookmarkStart w:id="83" w:name="_GoBack"/>
      <w:bookmarkEnd w:id="83"/>
      <w:r>
        <w:t>s</w:t>
      </w:r>
      <w:commentRangeEnd w:id="81"/>
      <w:r w:rsidR="00F06500">
        <w:rPr>
          <w:rStyle w:val="CommentReference"/>
          <w:rFonts w:asciiTheme="minorHAnsi" w:hAnsiTheme="minorHAnsi"/>
        </w:rPr>
        <w:commentReference w:id="81"/>
      </w:r>
      <w:commentRangeEnd w:id="82"/>
      <w:r w:rsidR="00F129C5">
        <w:rPr>
          <w:rStyle w:val="CommentReference"/>
          <w:rFonts w:asciiTheme="minorHAnsi" w:hAnsiTheme="minorHAnsi"/>
        </w:rPr>
        <w:commentReference w:id="82"/>
      </w:r>
      <w:r>
        <w:t>.</w:t>
      </w:r>
    </w:p>
    <w:p w14:paraId="11DFDDF1" w14:textId="77777777" w:rsidR="00931E96" w:rsidRDefault="004543E9">
      <w:pPr>
        <w:pStyle w:val="Heading3"/>
        <w:framePr w:wrap="around"/>
      </w:pPr>
      <w:bookmarkStart w:id="84" w:name="list-of-abbreviations"/>
      <w:bookmarkEnd w:id="84"/>
      <w:r>
        <w:t>List of abbreviations</w:t>
      </w:r>
    </w:p>
    <w:p w14:paraId="54522916" w14:textId="77777777" w:rsidR="00931E96" w:rsidRDefault="004543E9">
      <w:pPr>
        <w:pStyle w:val="FirstParagraph"/>
      </w:pPr>
      <w:r>
        <w:t>MVPA</w:t>
      </w:r>
    </w:p>
    <w:p w14:paraId="6EFF1638" w14:textId="77777777" w:rsidR="00931E96" w:rsidRDefault="004543E9">
      <w:pPr>
        <w:pStyle w:val="Heading3"/>
        <w:framePr w:wrap="around"/>
      </w:pPr>
      <w:bookmarkStart w:id="85" w:name="declarations"/>
      <w:bookmarkEnd w:id="85"/>
      <w:r>
        <w:t>Declarations</w:t>
      </w:r>
    </w:p>
    <w:p w14:paraId="4B044B65" w14:textId="77777777" w:rsidR="00931E96" w:rsidRDefault="004543E9">
      <w:pPr>
        <w:pStyle w:val="Heading3"/>
        <w:framePr w:wrap="around"/>
      </w:pPr>
      <w:bookmarkStart w:id="86" w:name="ethics-approval-and-consent-to-participa"/>
      <w:bookmarkEnd w:id="86"/>
      <w:r>
        <w:t>Ethics approval and consent to participate</w:t>
      </w:r>
    </w:p>
    <w:p w14:paraId="7ECD2EA4" w14:textId="77777777" w:rsidR="00931E96" w:rsidRDefault="004543E9">
      <w:pPr>
        <w:pStyle w:val="FirstParagraph"/>
      </w:pPr>
      <w:r>
        <w:t xml:space="preserve">The research proposal was reviewed by the Ethics Committee </w:t>
      </w:r>
      <w:r w:rsidRPr="00F129C5">
        <w:t>for Gynaecology and Obstetrics, Pediatrics and Psychiatry</w:t>
      </w:r>
      <w:r>
        <w:t xml:space="preserve"> of the Hospital District of Helsinki and Uusimaa (decision number 367/13/03/03/2014).</w:t>
      </w:r>
    </w:p>
    <w:p w14:paraId="20833853" w14:textId="77777777" w:rsidR="00931E96" w:rsidRDefault="004543E9">
      <w:pPr>
        <w:pStyle w:val="Heading3"/>
        <w:framePr w:wrap="around"/>
      </w:pPr>
      <w:bookmarkStart w:id="87" w:name="availability-of-data-and-materials"/>
      <w:bookmarkEnd w:id="87"/>
      <w:r>
        <w:t>Availability of data and materials</w:t>
      </w:r>
    </w:p>
    <w:p w14:paraId="65148D9C" w14:textId="77777777" w:rsidR="00931E96" w:rsidRDefault="004543E9">
      <w:pPr>
        <w:pStyle w:val="FirstParagraph"/>
      </w:pPr>
      <w:r>
        <w:t xml:space="preserve">The analysis data will be available at [OSF storage] on 1st January 2019. All analyses and code are available at </w:t>
      </w:r>
      <w:hyperlink r:id="rId20">
        <w:r>
          <w:rPr>
            <w:rStyle w:val="Hyperlink"/>
          </w:rPr>
          <w:t>https://git.io/fNHuf</w:t>
        </w:r>
      </w:hyperlink>
      <w:r>
        <w:t xml:space="preserve"> (permalink at [REF], repository at [REF]).</w:t>
      </w:r>
    </w:p>
    <w:p w14:paraId="6089821F" w14:textId="77777777" w:rsidR="00931E96" w:rsidRDefault="004543E9">
      <w:pPr>
        <w:pStyle w:val="Heading3"/>
        <w:framePr w:wrap="around"/>
      </w:pPr>
      <w:bookmarkStart w:id="88" w:name="competing-interests"/>
      <w:bookmarkEnd w:id="88"/>
      <w:r>
        <w:t>Competing interests</w:t>
      </w:r>
    </w:p>
    <w:p w14:paraId="1651C10C" w14:textId="77777777" w:rsidR="00931E96" w:rsidRDefault="004543E9">
      <w:pPr>
        <w:pStyle w:val="FirstParagraph"/>
      </w:pPr>
      <w:r>
        <w:t>The authors declare that they have no competing interests.</w:t>
      </w:r>
    </w:p>
    <w:p w14:paraId="59679E68" w14:textId="77777777" w:rsidR="00931E96" w:rsidRDefault="004543E9">
      <w:pPr>
        <w:pStyle w:val="Heading3"/>
        <w:framePr w:wrap="around"/>
      </w:pPr>
      <w:bookmarkStart w:id="89" w:name="authors-contributions"/>
      <w:bookmarkEnd w:id="89"/>
      <w:r>
        <w:t>Authors’ contributions</w:t>
      </w:r>
    </w:p>
    <w:p w14:paraId="7734ECB2" w14:textId="20160262" w:rsidR="00931E96" w:rsidRDefault="004543E9">
      <w:pPr>
        <w:pStyle w:val="FirstParagraph"/>
      </w:pPr>
      <w:r w:rsidRPr="00F129C5">
        <w:t xml:space="preserve">MH </w:t>
      </w:r>
      <w:r w:rsidR="00F129C5" w:rsidRPr="00F129C5">
        <w:t xml:space="preserve">wrote the analysis code, including the </w:t>
      </w:r>
      <w:r w:rsidR="00F129C5">
        <w:t xml:space="preserve">full </w:t>
      </w:r>
      <w:r w:rsidR="00F129C5" w:rsidRPr="00F129C5">
        <w:t>online supplement, formulated the initial draft of the manuscript</w:t>
      </w:r>
      <w:r w:rsidR="00F129C5">
        <w:t xml:space="preserve"> and revised in collaboration of co-authors</w:t>
      </w:r>
      <w:r w:rsidRPr="00F129C5">
        <w:t xml:space="preserve">. </w:t>
      </w:r>
      <w:r>
        <w:t>TV was responsible for planning and analysing the PA and SB measured from data collected with accelerometer. All authors read and approved the final manuscript.</w:t>
      </w:r>
    </w:p>
    <w:p w14:paraId="44695E9A" w14:textId="77777777" w:rsidR="00931E96" w:rsidRDefault="004543E9">
      <w:pPr>
        <w:pStyle w:val="Heading3"/>
        <w:framePr w:wrap="around"/>
      </w:pPr>
      <w:bookmarkStart w:id="90" w:name="funding"/>
      <w:bookmarkEnd w:id="90"/>
      <w:r>
        <w:t>Funding</w:t>
      </w:r>
    </w:p>
    <w:p w14:paraId="195F1031" w14:textId="77777777" w:rsidR="00931E96" w:rsidRDefault="004543E9">
      <w:pPr>
        <w:pStyle w:val="FirstParagraph"/>
      </w:pPr>
      <w:r>
        <w:t xml:space="preserve">MH was supported by Academy of Finland (grant number 295765). NH was supported by an Academy of Finland Research Fellowship (grant number 285283). The data </w:t>
      </w:r>
      <w:r>
        <w:lastRenderedPageBreak/>
        <w:t>were collected in a project funded by Ministry for Education and Culture, Sports Science projects (grant number OKM/81/626/2014).</w:t>
      </w:r>
    </w:p>
    <w:p w14:paraId="6EFCDDE5" w14:textId="77777777" w:rsidR="00931E96" w:rsidRDefault="004543E9">
      <w:pPr>
        <w:pStyle w:val="Heading3"/>
        <w:framePr w:wrap="around"/>
      </w:pPr>
      <w:bookmarkStart w:id="91" w:name="acknowledgements"/>
      <w:bookmarkEnd w:id="91"/>
      <w:r>
        <w:t>Acknowledgements</w:t>
      </w:r>
    </w:p>
    <w:p w14:paraId="75D99FEF" w14:textId="77777777" w:rsidR="00931E96" w:rsidRDefault="004543E9">
      <w:pPr>
        <w:pStyle w:val="FirstParagraph"/>
      </w:pPr>
      <w:r>
        <w:t>We would like to thank participating schools, their staff and students, as well as the numerous people who have helped in study design and data collection.</w:t>
      </w:r>
    </w:p>
    <w:p w14:paraId="38D99CDE" w14:textId="77777777" w:rsidR="00931E96" w:rsidRDefault="004543E9">
      <w:pPr>
        <w:pStyle w:val="Heading1"/>
      </w:pPr>
      <w:bookmarkStart w:id="92" w:name="references"/>
      <w:bookmarkEnd w:id="92"/>
      <w:r>
        <w:t>References</w:t>
      </w:r>
    </w:p>
    <w:p w14:paraId="0F63D308" w14:textId="77777777" w:rsidR="00931E96" w:rsidRDefault="004543E9">
      <w:pPr>
        <w:pStyle w:val="FirstParagraph"/>
      </w:pPr>
      <w:r>
        <w:t xml:space="preserve"> </w:t>
      </w:r>
    </w:p>
    <w:p w14:paraId="03A3A058" w14:textId="77777777" w:rsidR="00931E96" w:rsidRDefault="004543E9">
      <w:pPr>
        <w:pStyle w:val="BodyText"/>
      </w:pPr>
      <w:r>
        <w:t>1. Elgar FJ, Pförtner T-K, Moor I, De Clercq B, Stevens GWJM, Currie C. Socioeconomic inequalities in adolescent health 2002–2010: A time-series analysis of 34 countries participating in the Health Behaviour in School-aged Children study. The Lancet. 2015;385:2088–95. doi:</w:t>
      </w:r>
      <w:hyperlink r:id="rId21">
        <w:r>
          <w:rPr>
            <w:rStyle w:val="Hyperlink"/>
          </w:rPr>
          <w:t>10.1016/S0140-6736(14)61460-4</w:t>
        </w:r>
      </w:hyperlink>
      <w:r>
        <w:t>.</w:t>
      </w:r>
    </w:p>
    <w:p w14:paraId="374AF98E" w14:textId="77777777" w:rsidR="00931E96" w:rsidRDefault="004543E9">
      <w:pPr>
        <w:pStyle w:val="BodyText"/>
      </w:pPr>
      <w:r>
        <w:t>2. Dieleman JL, Sadat N, Chang AY, Fullman N, Abbafati C, Acharya P, et al. Trends in future health financing and coverage: Future health spending and universal health coverage in 188 countries, 2016–40. The Lancet. 2018;391:1783–98.</w:t>
      </w:r>
    </w:p>
    <w:p w14:paraId="52548F28" w14:textId="77777777" w:rsidR="00931E96" w:rsidRPr="002F1D30" w:rsidRDefault="004543E9">
      <w:pPr>
        <w:pStyle w:val="BodyText"/>
        <w:rPr>
          <w:lang w:val="fi-FI"/>
        </w:rPr>
      </w:pPr>
      <w:r>
        <w:t xml:space="preserve">3. Husu P, Vähä-Ypyä H, Vasankari T. Objectively measured sedentary behavior and physical activity of Finnish 7-to 14-year-old children–associations with perceived health status: A cross-sectional study. </w:t>
      </w:r>
      <w:r w:rsidRPr="002F1D30">
        <w:rPr>
          <w:lang w:val="fi-FI"/>
        </w:rPr>
        <w:t>BMC public health. 2016;16:338.</w:t>
      </w:r>
    </w:p>
    <w:p w14:paraId="1104D1D1" w14:textId="77777777" w:rsidR="00931E96" w:rsidRDefault="004543E9">
      <w:pPr>
        <w:pStyle w:val="BodyText"/>
      </w:pPr>
      <w:r w:rsidRPr="002F1D30">
        <w:rPr>
          <w:lang w:val="fi-FI"/>
        </w:rPr>
        <w:t xml:space="preserve">4. Mäkelä K, Kokko S, Kannas L, Villberg J, Vasankari T, Heinonen JO, et al. </w:t>
      </w:r>
      <w:r>
        <w:t>Physical Activity, Screen Time and Sleep among Youth Participating and Non-Participating in Organized Sports: The Finnish Health Promoting Sports Club (FHPSC) Study. Advances in Physical Education. 2016;6.</w:t>
      </w:r>
    </w:p>
    <w:p w14:paraId="00F20211" w14:textId="77777777" w:rsidR="00931E96" w:rsidRDefault="004543E9">
      <w:pPr>
        <w:pStyle w:val="BodyText"/>
      </w:pPr>
      <w:r>
        <w:lastRenderedPageBreak/>
        <w:t>5. van Sluijs EM, Skidmore PM, Mwanza K, Jones AP, Callaghan AM, Ekelund U, et al. Physical activity and dietary behaviour in a population-based sample of British 10-year old children: The SPEEDY study (Sport, Physical activity and Eating behaviour: Environmental Determinants in Young people). BMC public health. 2008;8:388.</w:t>
      </w:r>
    </w:p>
    <w:p w14:paraId="5F45F00F" w14:textId="77777777" w:rsidR="00931E96" w:rsidRDefault="004543E9">
      <w:pPr>
        <w:pStyle w:val="BodyText"/>
      </w:pPr>
      <w:r>
        <w:t xml:space="preserve">6. Hankonen N, Heino MT, Kujala E, Hynynen S-T, Absetz P, Ara’ujo-Soares V, et al. What explains the socioeconomic status gap in activity? Educational differences in determinants of physical activity and screentime. BMC public health. 2017;17:144. </w:t>
      </w:r>
      <w:hyperlink r:id="rId22">
        <w:r>
          <w:rPr>
            <w:rStyle w:val="Hyperlink"/>
          </w:rPr>
          <w:t>https://bmcpublichealth.biomedcentral.com/articles/10.1186/s12889-016-3880-5</w:t>
        </w:r>
      </w:hyperlink>
      <w:r>
        <w:t>. Accessed 27 May 2017.</w:t>
      </w:r>
    </w:p>
    <w:p w14:paraId="19175DE6" w14:textId="77777777" w:rsidR="00931E96" w:rsidRDefault="004543E9">
      <w:pPr>
        <w:pStyle w:val="BodyText"/>
      </w:pPr>
      <w:r>
        <w:t>7. Hynynen S-T, van Stralen MM, Sniehotta FF, Ara’ujo-Soares V, Hardeman W, Chinapaw MJM, et al. A systematic review of school-based interventions targeting physical activity and sedentary behaviour among older adolescents. Int Rev Sport Exerc Psychol. 2016;9:22–44.</w:t>
      </w:r>
    </w:p>
    <w:p w14:paraId="3079F575" w14:textId="77777777" w:rsidR="00931E96" w:rsidRDefault="004543E9">
      <w:pPr>
        <w:pStyle w:val="BodyText"/>
      </w:pPr>
      <w:r>
        <w:t>8. Rogers PJ. Using Programme Theory to Evaluate Complicated and Complex Aspects of Interventions. Evaluation. 2008;14:29–48.</w:t>
      </w:r>
    </w:p>
    <w:p w14:paraId="51CA461F" w14:textId="77777777" w:rsidR="00931E96" w:rsidRDefault="004543E9">
      <w:pPr>
        <w:pStyle w:val="BodyText"/>
      </w:pPr>
      <w:r>
        <w:t>9. Moore GF, Audrey S, Barker M, Bond L, Bonell C, Hardeman W, et al. Process evaluation of complex interventions: Medical Research Council guidance. BMJ. 2015;350:h1258.</w:t>
      </w:r>
    </w:p>
    <w:p w14:paraId="57F0EB14" w14:textId="77777777" w:rsidR="00931E96" w:rsidRDefault="004543E9">
      <w:pPr>
        <w:pStyle w:val="BodyText"/>
      </w:pPr>
      <w:r w:rsidRPr="007A7C41">
        <w:rPr>
          <w:lang w:val="fi-FI"/>
          <w:rPrChange w:id="93" w:author="Heino, Matti T J" w:date="2018-09-14T12:28:00Z">
            <w:rPr/>
          </w:rPrChange>
        </w:rPr>
        <w:t xml:space="preserve">10. Hankonen N, Heino MTJ, Hynynen S-T, Laine H, Ara’ujo-Soares V, Sniehotta FF, et al. </w:t>
      </w:r>
      <w:r>
        <w:t>Randomised controlled feasibility study of a school-based multi-level intervention to increase physical activity and decrease sedentary behaviour among vocational school students. International Journal of Behavioral Nutrition and Physical Activity. 2017;14.</w:t>
      </w:r>
    </w:p>
    <w:p w14:paraId="5077339C" w14:textId="77777777" w:rsidR="00931E96" w:rsidRDefault="004543E9">
      <w:pPr>
        <w:pStyle w:val="BodyText"/>
      </w:pPr>
      <w:r w:rsidRPr="007F735E">
        <w:lastRenderedPageBreak/>
        <w:t xml:space="preserve">11. Hankonen N, Heino MTJ, Araujo-Soares V, Sniehotta FF, Sund R, Vasankari T, et al. </w:t>
      </w:r>
      <w:r>
        <w:t>“Let’s Move It” a school-based multilevel intervention to increase physical activity and reduce sedentary behaviour among older adolescents in vocational secondary schools: A study protocol for a cluster-randomised trial. BMC Public Health. 2016;16:451–66.</w:t>
      </w:r>
    </w:p>
    <w:p w14:paraId="0803BD3E" w14:textId="77777777" w:rsidR="00931E96" w:rsidRDefault="004543E9">
      <w:pPr>
        <w:pStyle w:val="BodyText"/>
      </w:pPr>
      <w:r>
        <w:t>12. Cleveland WS. Visualizing data. Hobart Press; 1993.</w:t>
      </w:r>
    </w:p>
    <w:p w14:paraId="127FB7A3" w14:textId="77777777" w:rsidR="00931E96" w:rsidRDefault="004543E9">
      <w:pPr>
        <w:pStyle w:val="BodyText"/>
      </w:pPr>
      <w:r>
        <w:t>13. Tukey JW. Exploratory data analysis. Reading, Mass.; 1977.</w:t>
      </w:r>
    </w:p>
    <w:p w14:paraId="48B49FF6" w14:textId="77777777" w:rsidR="00931E96" w:rsidRDefault="004543E9">
      <w:pPr>
        <w:pStyle w:val="BodyText"/>
      </w:pPr>
      <w:r>
        <w:t>14. Board of Governors of the Federal Reserve System, Chang AC, Li P. Is Economics Research Replicable? Sixty Published Papers from Thirteen Journals Say "Usually Not". Finance and Economics Discussion Series. 2015;2015:1–26.</w:t>
      </w:r>
    </w:p>
    <w:p w14:paraId="54697F9A" w14:textId="77777777" w:rsidR="00931E96" w:rsidRDefault="004543E9">
      <w:pPr>
        <w:pStyle w:val="BodyText"/>
      </w:pPr>
      <w:r>
        <w:t>15. Bond TN, Lang K. The Sad Truth About Happiness Scales: Empirical Results. Working Paper. National Bureau of Economic Research; 2018.</w:t>
      </w:r>
    </w:p>
    <w:p w14:paraId="6E510B9D" w14:textId="77777777" w:rsidR="00931E96" w:rsidRDefault="004543E9">
      <w:pPr>
        <w:pStyle w:val="BodyText"/>
      </w:pPr>
      <w:r>
        <w:t>16. Gigerenzer G. Statistical Rituals: The Replication Delusion and How We Got There. Advances in Methods and Practices in Psychological Science. 2018;2515245918771329.</w:t>
      </w:r>
    </w:p>
    <w:p w14:paraId="3637699E" w14:textId="77777777" w:rsidR="00931E96" w:rsidRDefault="004543E9">
      <w:pPr>
        <w:pStyle w:val="BodyText"/>
      </w:pPr>
      <w:r>
        <w:t>17. Kepes S, McDaniel MA. How Trustworthy Is the Scientific Literature in Industrial and Organizational Psychology? Industrial and Organizational Psychology. 2013;6:252–68.</w:t>
      </w:r>
    </w:p>
    <w:p w14:paraId="06DB9550" w14:textId="77777777" w:rsidR="00931E96" w:rsidRDefault="004543E9">
      <w:pPr>
        <w:pStyle w:val="BodyText"/>
      </w:pPr>
      <w:r>
        <w:t>18. Nosek BA, Ebersole CR, DeHaven AC, Mellor DT. The preregistration revolution. Proceedings of the National Academy of Sciences. 2018;201708274.</w:t>
      </w:r>
    </w:p>
    <w:p w14:paraId="30FBD968" w14:textId="77777777" w:rsidR="00931E96" w:rsidRDefault="004543E9">
      <w:pPr>
        <w:pStyle w:val="BodyText"/>
      </w:pPr>
      <w:r>
        <w:t>19. Nosek BA, Spies JR, Motyl M. Scientific Utopia II. Restructuring Incentives and Practices to Promote Truth Over Publishability. Perspectives on Psychological Science. 2012;7:615–31.</w:t>
      </w:r>
    </w:p>
    <w:p w14:paraId="48D03F3A" w14:textId="77777777" w:rsidR="00931E96" w:rsidRDefault="004543E9">
      <w:pPr>
        <w:pStyle w:val="BodyText"/>
      </w:pPr>
      <w:r>
        <w:lastRenderedPageBreak/>
        <w:t>20. Simmons JP, Nelson LD, Simonsohn U. False-Positive Psychology Undisclosed Flexibility in Data Collection and Analysis Allows Presenting Anything as Significant. Psychological Science. 2011;22:1359–66.</w:t>
      </w:r>
    </w:p>
    <w:p w14:paraId="781662BE" w14:textId="77777777" w:rsidR="00931E96" w:rsidRDefault="004543E9">
      <w:pPr>
        <w:pStyle w:val="BodyText"/>
      </w:pPr>
      <w:r>
        <w:t>21. Smaldino PE, McElreath R. The natural selection of bad science. Open Science. 2016;3:160384.</w:t>
      </w:r>
    </w:p>
    <w:p w14:paraId="0DD70897" w14:textId="77777777" w:rsidR="00931E96" w:rsidRDefault="004543E9">
      <w:pPr>
        <w:pStyle w:val="BodyText"/>
      </w:pPr>
      <w:r>
        <w:t>22. Stodden V, Seiler J, Ma Z. An empirical analysis of journal policy effectiveness for computational reproducibility. Proceedings of the National Academy of Sciences. 2018;115:2584–9.</w:t>
      </w:r>
    </w:p>
    <w:p w14:paraId="0D713C2F" w14:textId="77777777" w:rsidR="00931E96" w:rsidRDefault="004543E9">
      <w:pPr>
        <w:pStyle w:val="BodyText"/>
      </w:pPr>
      <w:r>
        <w:t>23. Nosek BA, Errington TM. Reproducibility in cancer biology: Making sense of replications. Elife. 2017;6:e23383.</w:t>
      </w:r>
    </w:p>
    <w:p w14:paraId="4C1E9ACF" w14:textId="77777777" w:rsidR="00931E96" w:rsidRDefault="004543E9">
      <w:pPr>
        <w:pStyle w:val="BodyText"/>
      </w:pPr>
      <w:r>
        <w:t>24. R Core Team. R: A Language and Environment for Statistical Computing. Vienna, Austria: R Foundation for Statistical Computing; 2017.</w:t>
      </w:r>
    </w:p>
    <w:p w14:paraId="4D25D8D5" w14:textId="77777777" w:rsidR="00931E96" w:rsidRDefault="004543E9">
      <w:pPr>
        <w:pStyle w:val="BodyText"/>
      </w:pPr>
      <w:r>
        <w:t>25. Fagt S, Andersen LF, Anderssen SA, Becker W, Borodulin K, Fogelholm M, et al. Nordic Monitoring of diet, physical activity and overweight : Validation of indicators. Nordic Council of Ministers; 2012.</w:t>
      </w:r>
    </w:p>
    <w:p w14:paraId="3FFC30DB" w14:textId="77777777" w:rsidR="00931E96" w:rsidRDefault="004543E9">
      <w:pPr>
        <w:pStyle w:val="BodyText"/>
      </w:pPr>
      <w:r>
        <w:t>26. Vähä-Ypyä H, Vasankari T, Husu P, Suni J, Sievänen H. A universal, accurate intensity-based classification of different physical activities using raw data of accelerometer. Clinical physiology and functional imaging. 2015;35:64–70.</w:t>
      </w:r>
    </w:p>
    <w:p w14:paraId="48EB145B" w14:textId="77777777" w:rsidR="00931E96" w:rsidRDefault="004543E9">
      <w:pPr>
        <w:pStyle w:val="BodyText"/>
      </w:pPr>
      <w:r>
        <w:t>27. Vähä-Ypyä H, Vasankari T, Husu P, Mänttäri A, Vuorimaa T, Suni J, et al. Validation of cut-points for evaluating the intensity of physical activity with accelerometry-based mean amplitude deviation (MAD). PLoS One. 2015;10:e0134813.</w:t>
      </w:r>
    </w:p>
    <w:p w14:paraId="7D78B5E1" w14:textId="77777777" w:rsidR="00931E96" w:rsidRDefault="004543E9">
      <w:pPr>
        <w:pStyle w:val="BodyText"/>
      </w:pPr>
      <w:r>
        <w:lastRenderedPageBreak/>
        <w:t>28. Tremblay MS, Aubert S, Barnes JD, Saunders TJ, Carson V, Latimer-Cheung AE, et al. Sedentary Behavior Research Network (SBRN) process and outcome. International Journal of Behavioral Nutrition and Physical Activity. 2017;14:75.</w:t>
      </w:r>
    </w:p>
    <w:p w14:paraId="1AE67C3D" w14:textId="77777777" w:rsidR="00931E96" w:rsidRDefault="004543E9">
      <w:pPr>
        <w:pStyle w:val="BodyText"/>
      </w:pPr>
      <w:r>
        <w:t>29. Vähä-Ypyä H, Husu P, Suni J, Vasankari T, Sievänen H. Reliable recognition of lying, sitting, and standing with a hip-worn accelerometer. Scandinavian Journal of Medicine &amp; Science in Sports. 2018;28:1092–102.</w:t>
      </w:r>
    </w:p>
    <w:p w14:paraId="1739019C" w14:textId="77777777" w:rsidR="00931E96" w:rsidRDefault="004543E9">
      <w:pPr>
        <w:pStyle w:val="BodyText"/>
      </w:pPr>
      <w:r>
        <w:t>30. RStudio Team. RStudio: Integrated Development Environment for R. 2016.</w:t>
      </w:r>
    </w:p>
    <w:p w14:paraId="00FF8229" w14:textId="77777777" w:rsidR="00931E96" w:rsidRDefault="004543E9">
      <w:pPr>
        <w:pStyle w:val="BodyText"/>
      </w:pPr>
      <w:r>
        <w:t xml:space="preserve">31. R Core Team. R: A language and environment for statistical computing. Vienna, Austria: R Foundation for Statistical Computing; 2018. </w:t>
      </w:r>
      <w:hyperlink r:id="rId23">
        <w:r>
          <w:rPr>
            <w:rStyle w:val="Hyperlink"/>
          </w:rPr>
          <w:t>https://www.R-project.org/</w:t>
        </w:r>
      </w:hyperlink>
      <w:r>
        <w:t>.</w:t>
      </w:r>
    </w:p>
    <w:p w14:paraId="6531131E" w14:textId="77777777" w:rsidR="00931E96" w:rsidRDefault="004543E9">
      <w:pPr>
        <w:pStyle w:val="BodyText"/>
      </w:pPr>
      <w:r w:rsidRPr="002F1D30">
        <w:rPr>
          <w:lang w:val="sv-SE"/>
        </w:rPr>
        <w:t xml:space="preserve">32. Dalege J, Borsboom D, van Harreveld F, van den Berg H, Conner M, van der Maas HLJ. </w:t>
      </w:r>
      <w:r>
        <w:t>Toward a formalized account of attitudes: The Causal Attitude Network (CAN) model. Psychological Review. 2016;123:2–22.</w:t>
      </w:r>
    </w:p>
    <w:p w14:paraId="26B756E5" w14:textId="77777777" w:rsidR="00931E96" w:rsidRDefault="004543E9">
      <w:pPr>
        <w:pStyle w:val="BodyText"/>
      </w:pPr>
      <w:r>
        <w:t>33. Dalege J, Borsboom D, Harreveld F, Waldorp LJ, Maas HL. Network structure explains the impact of attitudes on voting decisions. Scientific reports. 2017;7:4909.</w:t>
      </w:r>
    </w:p>
    <w:p w14:paraId="628D4AD5" w14:textId="77777777" w:rsidR="00931E96" w:rsidRDefault="004543E9">
      <w:pPr>
        <w:pStyle w:val="BodyText"/>
      </w:pPr>
      <w:r>
        <w:t>34. Mõttus R, Allerhand M. Why do traits come together? The underlying trait and network approaches. SAGE handbook of personality and individual differences. 2017;1:1–22.</w:t>
      </w:r>
    </w:p>
    <w:p w14:paraId="617CBDB2" w14:textId="77777777" w:rsidR="00931E96" w:rsidRDefault="004543E9">
      <w:pPr>
        <w:pStyle w:val="BodyText"/>
      </w:pPr>
      <w:r>
        <w:t>35. Van Der Maas H, Kan K-J, Marsman M, Stevenson CE. Network Models for Cognitive Development and Intelligence. 2017.</w:t>
      </w:r>
    </w:p>
    <w:p w14:paraId="09863A39" w14:textId="77777777" w:rsidR="00931E96" w:rsidRDefault="004543E9">
      <w:pPr>
        <w:pStyle w:val="BodyText"/>
      </w:pPr>
      <w:r>
        <w:lastRenderedPageBreak/>
        <w:t>36. Fried EI, van Borkulo CD, Cramer AO, Boschloo L, Schoevers RA, Borsboom D. Mental disorders as networks of problems: A review of recent insights. Social Psychiatry and Psychiatric Epidemiology. 2017;52:1–10.</w:t>
      </w:r>
    </w:p>
    <w:p w14:paraId="7D74470A" w14:textId="77777777" w:rsidR="00931E96" w:rsidRDefault="004543E9">
      <w:pPr>
        <w:pStyle w:val="BodyText"/>
      </w:pPr>
      <w:r>
        <w:t>37. Briganti G, Kempenaers C, Braun S, Fried EI, Linkowski P. Network analysis of empathy items from the interpersonal reactivity index in 1973 young adults. Psychiatry Research. 2018;265:87–92.</w:t>
      </w:r>
    </w:p>
    <w:p w14:paraId="70D63C85" w14:textId="77777777" w:rsidR="00931E96" w:rsidRDefault="004543E9">
      <w:pPr>
        <w:pStyle w:val="BodyText"/>
      </w:pPr>
      <w:r>
        <w:t>38. Dalege J, Borsboom D, van Harreveld F, van der Maas HL. Network analysis on attitudes: A brief tutorial. Social psychological and personality science. 2017;8:528–37.</w:t>
      </w:r>
    </w:p>
    <w:p w14:paraId="65DCBE1D" w14:textId="77777777" w:rsidR="00931E96" w:rsidRDefault="004543E9">
      <w:pPr>
        <w:pStyle w:val="BodyText"/>
      </w:pPr>
      <w:r>
        <w:t>39. Epskamp S, Fried EI. A Tutorial on Regularized Partial Correlation Networks. Psychological Methods. 2018. doi:</w:t>
      </w:r>
      <w:hyperlink r:id="rId24">
        <w:r>
          <w:rPr>
            <w:rStyle w:val="Hyperlink"/>
          </w:rPr>
          <w:t>10.1037/met0000167</w:t>
        </w:r>
      </w:hyperlink>
      <w:r>
        <w:t>.</w:t>
      </w:r>
    </w:p>
    <w:p w14:paraId="60764BDB" w14:textId="77777777" w:rsidR="00931E96" w:rsidRDefault="004543E9">
      <w:pPr>
        <w:pStyle w:val="BodyText"/>
      </w:pPr>
      <w:r>
        <w:t>40. Epskamp S, Borsboom D, Fried EI. Estimating Psychological Networks and their Stability: A Tutorial Paper. arXiv preprint arXiv:160408462. 2016.</w:t>
      </w:r>
    </w:p>
    <w:p w14:paraId="3548EAEC" w14:textId="77777777" w:rsidR="00931E96" w:rsidRDefault="004543E9">
      <w:pPr>
        <w:pStyle w:val="BodyText"/>
      </w:pPr>
      <w:r>
        <w:t>41. Costantini G, Epskamp S, Borsboom D, Perugini M, Mõttus R, Waldorp LJ, et al. State of the aRt personality research: A tutorial on network analysis of personality data in R. Journal of Research in Personality. 2015;54:13–29.</w:t>
      </w:r>
    </w:p>
    <w:p w14:paraId="49693BD2" w14:textId="77777777" w:rsidR="00931E96" w:rsidRDefault="004543E9">
      <w:pPr>
        <w:pStyle w:val="BodyText"/>
      </w:pPr>
      <w:r>
        <w:t>42. Costantini G, Richetin J, Preti E, Casini E, Epskamp S, Perugini M. Stability and variability of personality networks. A tutorial on recent developments in network psychometrics. Personality and Individual Differences. 2017.</w:t>
      </w:r>
    </w:p>
    <w:p w14:paraId="6528CA31" w14:textId="77777777" w:rsidR="00931E96" w:rsidRDefault="004543E9">
      <w:pPr>
        <w:pStyle w:val="BodyText"/>
      </w:pPr>
      <w:r>
        <w:t>43. Fried EI, Cramer AO. Moving forward: Challenges and directions for psychopathological network theory and methodology. Perspectives on Psychological Science. 2017;12:999–1020.</w:t>
      </w:r>
    </w:p>
    <w:p w14:paraId="68E1B102" w14:textId="77777777" w:rsidR="00931E96" w:rsidRDefault="004543E9">
      <w:pPr>
        <w:pStyle w:val="BodyText"/>
      </w:pPr>
      <w:r>
        <w:lastRenderedPageBreak/>
        <w:t>44. Borsboom D, Mellenbergh GJ, van Heerden J. The theoretical status of latent variables. Psychological Review. 2003;110:203–19.</w:t>
      </w:r>
    </w:p>
    <w:p w14:paraId="3550998E" w14:textId="77777777" w:rsidR="00931E96" w:rsidRDefault="004543E9">
      <w:pPr>
        <w:pStyle w:val="BodyText"/>
      </w:pPr>
      <w:r>
        <w:t>45. Bringmann LF, Eronen MI. Don’t blame the model: Reconsidering the network approach to psychopathology. Psychological review. 2018;125:606–33.</w:t>
      </w:r>
    </w:p>
    <w:p w14:paraId="701FB1C7" w14:textId="77777777" w:rsidR="00931E96" w:rsidRDefault="004543E9">
      <w:pPr>
        <w:pStyle w:val="BodyText"/>
      </w:pPr>
      <w:r>
        <w:t>46. Tibshirani R. Regression shrinkage and selection via the lasso: A retrospective. Journal of the Royal Statistical Society: Series B (Statistical Methodology). 1996;73:273–82.</w:t>
      </w:r>
    </w:p>
    <w:p w14:paraId="0AF40D4B" w14:textId="77777777" w:rsidR="00931E96" w:rsidRDefault="004543E9">
      <w:pPr>
        <w:pStyle w:val="BodyText"/>
      </w:pPr>
      <w:r>
        <w:t>47. Haslbeck JMB, Waldorp LJ. How well do network models predict observations? On the importance of predictability in network models. Behavior Research Methods. 2018;50:853–61.</w:t>
      </w:r>
    </w:p>
    <w:p w14:paraId="4FAE9C3C" w14:textId="77777777" w:rsidR="00931E96" w:rsidRDefault="004543E9">
      <w:pPr>
        <w:pStyle w:val="BodyText"/>
      </w:pPr>
      <w:r>
        <w:t>48. Haig BD. Tests of Statistical Significance Made Sound. Educational and Psychological Measurement. 2016.</w:t>
      </w:r>
    </w:p>
    <w:p w14:paraId="78AC8728" w14:textId="77777777" w:rsidR="00931E96" w:rsidRDefault="004543E9">
      <w:pPr>
        <w:pStyle w:val="BodyText"/>
      </w:pPr>
      <w:r>
        <w:t>49. Nickerson RS. Null hypothesis significance testing: A review of an old and continuing controversy. Psychological Methods. 2000;5:241–301.</w:t>
      </w:r>
    </w:p>
    <w:p w14:paraId="0DC9EFD0" w14:textId="77777777" w:rsidR="00931E96" w:rsidRPr="002F1D30" w:rsidRDefault="004543E9">
      <w:pPr>
        <w:pStyle w:val="BodyText"/>
        <w:rPr>
          <w:lang w:val="sv-SE"/>
        </w:rPr>
      </w:pPr>
      <w:r>
        <w:t xml:space="preserve">50. de Groot AD. The meaning of “significance” for different types of research [translated and annotated by Eric-Jan Wagenmakers, Denny Borsboom, Josine Verhagen, Rogier Kievit, Marjan Bakker, Angelique Cramer, Dora Matzke, Don Mellenbergh, and Han L. J. van der Maas]. </w:t>
      </w:r>
      <w:r w:rsidRPr="002F1D30">
        <w:rPr>
          <w:lang w:val="sv-SE"/>
        </w:rPr>
        <w:t>Acta Psychologica. 2014;148:188–94.</w:t>
      </w:r>
    </w:p>
    <w:p w14:paraId="1701AFCB" w14:textId="77777777" w:rsidR="00931E96" w:rsidRDefault="004543E9">
      <w:pPr>
        <w:pStyle w:val="BodyText"/>
      </w:pPr>
      <w:r w:rsidRPr="002F1D30">
        <w:rPr>
          <w:lang w:val="sv-SE"/>
        </w:rPr>
        <w:t xml:space="preserve">51. Lakens D, Adolfi FG, Albers CJ, Anvari F, Apps MAJ, Argamon SE, et al. </w:t>
      </w:r>
      <w:r>
        <w:t>Justify your alpha. Nature Human Behaviour. 2018;2:168–71.</w:t>
      </w:r>
    </w:p>
    <w:p w14:paraId="36C1BF2F" w14:textId="77777777" w:rsidR="00931E96" w:rsidRDefault="004543E9">
      <w:pPr>
        <w:pStyle w:val="BodyText"/>
      </w:pPr>
      <w:r>
        <w:lastRenderedPageBreak/>
        <w:t>52. Lai MHC, Kwok O-m. Estimating Standardized Effect Sizes for Two- and Three-Level Partially Nested Data. Multivariate Behavioral Research. 2016;51:740–56.</w:t>
      </w:r>
    </w:p>
    <w:p w14:paraId="41D05001" w14:textId="77777777" w:rsidR="00931E96" w:rsidRDefault="004543E9">
      <w:pPr>
        <w:pStyle w:val="BodyText"/>
      </w:pPr>
      <w:r>
        <w:t>53. Lai MHC, Kwok O-m, Hsiao Y-Y, Cao Q. Finite population correction for two-level hierarchical linear models. Psychological methods. 2018;23:94.</w:t>
      </w:r>
    </w:p>
    <w:p w14:paraId="6F9A1FB6" w14:textId="77777777" w:rsidR="00931E96" w:rsidRDefault="004543E9">
      <w:pPr>
        <w:pStyle w:val="BodyText"/>
      </w:pPr>
      <w:r>
        <w:t>54. Kievit RA, Frankenhuis WE, Waldorp LJ, Borsboom D. Simpson’s paradox in psychological science: A practical guide. Frontiers in Psychology. 2013;4.</w:t>
      </w:r>
    </w:p>
    <w:p w14:paraId="06BF71CC" w14:textId="77777777" w:rsidR="00931E96" w:rsidRDefault="004543E9">
      <w:pPr>
        <w:pStyle w:val="BodyText"/>
      </w:pPr>
      <w:r>
        <w:t>55. Michie S, Abraham C, Whittington C, McAteer J, Gupta S. Effective techniques in healthy eating and physical activity interventions: A meta-regression. Health Psychology. 2009;28:690–701.</w:t>
      </w:r>
    </w:p>
    <w:p w14:paraId="797D4924" w14:textId="77777777" w:rsidR="00931E96" w:rsidRDefault="004543E9">
      <w:pPr>
        <w:pStyle w:val="BodyText"/>
      </w:pPr>
      <w:r>
        <w:t>56. Crutzen R, Peters G-JY, Noijen J. Using Confidence Interval-Based Estimation of Relevance to Select Social-Cognitive Determinants for Behavior Change Interventions. Frontiers in Public Health. 2017;5.</w:t>
      </w:r>
    </w:p>
    <w:p w14:paraId="566BE675" w14:textId="77777777" w:rsidR="00931E96" w:rsidRDefault="004543E9">
      <w:pPr>
        <w:pStyle w:val="BodyText"/>
      </w:pPr>
      <w:r>
        <w:t>57. Daniels GS. The" Average Man"? AIR FORCE AEROSPACE MEDICAL RESEARCH LAB WRIGHT-PATTERSON AFB OH; 1952.</w:t>
      </w:r>
    </w:p>
    <w:p w14:paraId="0475046D" w14:textId="77777777" w:rsidR="00931E96" w:rsidRDefault="004543E9">
      <w:pPr>
        <w:pStyle w:val="BodyText"/>
      </w:pPr>
      <w:r>
        <w:t>58. Rickles D. Causality in complex interventions. Medicine, Health Care, and Philosophy. 2009;12:77–90.</w:t>
      </w:r>
    </w:p>
    <w:p w14:paraId="18378EFC" w14:textId="77777777" w:rsidR="00931E96" w:rsidRDefault="00931E96">
      <w:pPr>
        <w:pStyle w:val="BodyText"/>
      </w:pPr>
    </w:p>
    <w:sectPr w:rsidR="00931E96" w:rsidSect="004543E9">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vas6" w:date="2018-09-06T10:52:00Z" w:initials="vas">
    <w:p w14:paraId="0C2630BA" w14:textId="77777777" w:rsidR="00DC0DC9" w:rsidRDefault="00DC0DC9">
      <w:pPr>
        <w:pStyle w:val="CommentText"/>
      </w:pPr>
      <w:r>
        <w:rPr>
          <w:rStyle w:val="CommentReference"/>
        </w:rPr>
        <w:annotationRef/>
      </w:r>
      <w:r>
        <w:t>On the abstract you also refer to SB.</w:t>
      </w:r>
    </w:p>
  </w:comment>
  <w:comment w:id="1" w:author="Reijo Sund" w:date="2018-09-06T10:52:00Z" w:initials="RS">
    <w:p w14:paraId="3028199A" w14:textId="77777777" w:rsidR="00DC0DC9" w:rsidRPr="00F54DCD" w:rsidRDefault="00DC0DC9">
      <w:pPr>
        <w:pStyle w:val="CommentText"/>
        <w:rPr>
          <w:lang w:val="de-DE"/>
        </w:rPr>
      </w:pPr>
      <w:r>
        <w:rPr>
          <w:rStyle w:val="CommentReference"/>
        </w:rPr>
        <w:annotationRef/>
      </w:r>
      <w:r w:rsidRPr="00F54DCD">
        <w:rPr>
          <w:lang w:val="de-DE"/>
        </w:rPr>
        <w:t>Affiliaatiot monen kohdalla miten sattuu, korjannet keskitetysti?</w:t>
      </w:r>
    </w:p>
  </w:comment>
  <w:comment w:id="3" w:author="nvas6" w:date="2018-09-06T10:52:00Z" w:initials="vas">
    <w:p w14:paraId="0D6AEE1C" w14:textId="77777777" w:rsidR="00DC0DC9" w:rsidRDefault="00DC0DC9">
      <w:pPr>
        <w:pStyle w:val="CommentText"/>
      </w:pPr>
      <w:r>
        <w:rPr>
          <w:rStyle w:val="CommentReference"/>
        </w:rPr>
        <w:annotationRef/>
      </w:r>
      <w:r>
        <w:t xml:space="preserve">Could you remind me where are we expecting to submit this manuscript? </w:t>
      </w:r>
    </w:p>
  </w:comment>
  <w:comment w:id="4" w:author="Falko Sniehotta" w:date="2018-09-06T10:52:00Z" w:initials="FS">
    <w:p w14:paraId="5A3D4E62" w14:textId="77777777" w:rsidR="00DC0DC9" w:rsidRDefault="00DC0DC9">
      <w:pPr>
        <w:pStyle w:val="CommentText"/>
      </w:pPr>
      <w:r>
        <w:rPr>
          <w:rStyle w:val="CommentReference"/>
        </w:rPr>
        <w:annotationRef/>
      </w:r>
      <w:r>
        <w:t xml:space="preserve">Please consider this wording throughout. </w:t>
      </w:r>
    </w:p>
  </w:comment>
  <w:comment w:id="5" w:author="nvas6" w:date="2018-09-06T10:52:00Z" w:initials="vas">
    <w:p w14:paraId="7CF4F7DD" w14:textId="77777777" w:rsidR="00DC0DC9" w:rsidRDefault="00DC0DC9">
      <w:pPr>
        <w:pStyle w:val="CommentText"/>
      </w:pPr>
      <w:r>
        <w:rPr>
          <w:rStyle w:val="CommentReference"/>
        </w:rPr>
        <w:annotationRef/>
      </w:r>
      <w:r>
        <w:t xml:space="preserve">Agree. This is at the moment very topical but the good thing about this is that this is a very fair description of the intervention. </w:t>
      </w:r>
    </w:p>
  </w:comment>
  <w:comment w:id="6" w:author="Falko Sniehotta" w:date="2018-09-06T10:52:00Z" w:initials="FS">
    <w:p w14:paraId="5CD5D990" w14:textId="77777777" w:rsidR="00DC0DC9" w:rsidRDefault="00DC0DC9">
      <w:pPr>
        <w:pStyle w:val="CommentText"/>
      </w:pPr>
      <w:r>
        <w:rPr>
          <w:rStyle w:val="CommentReference"/>
        </w:rPr>
        <w:annotationRef/>
      </w:r>
      <w:r>
        <w:t xml:space="preserve">Exploring a method without a purpose. </w:t>
      </w:r>
    </w:p>
    <w:p w14:paraId="130841F5" w14:textId="77777777" w:rsidR="00DC0DC9" w:rsidRDefault="00DC0DC9">
      <w:pPr>
        <w:pStyle w:val="CommentText"/>
      </w:pPr>
      <w:r>
        <w:t xml:space="preserve">I would state purpose and method and then pick up in conclusion that this novel </w:t>
      </w:r>
    </w:p>
  </w:comment>
  <w:comment w:id="7" w:author="nvas6" w:date="2018-09-06T10:52:00Z" w:initials="vas">
    <w:p w14:paraId="3ED702E9" w14:textId="77777777" w:rsidR="00DC0DC9" w:rsidRDefault="00DC0DC9">
      <w:pPr>
        <w:pStyle w:val="CommentText"/>
      </w:pPr>
      <w:r>
        <w:rPr>
          <w:rStyle w:val="CommentReference"/>
        </w:rPr>
        <w:annotationRef/>
      </w:r>
      <w:r>
        <w:t xml:space="preserve">Agree, the aims could perhaps be aligned with the identification of the potential predictors/determinants of physical activity. The assumption is that the intervention as used this to identify predictors and determinants to target. </w:t>
      </w:r>
    </w:p>
  </w:comment>
  <w:comment w:id="8" w:author="Falko Sniehotta" w:date="2018-09-06T10:52:00Z" w:initials="FS">
    <w:p w14:paraId="5997733E" w14:textId="77777777" w:rsidR="00DC0DC9" w:rsidRDefault="00DC0DC9">
      <w:pPr>
        <w:pStyle w:val="CommentText"/>
      </w:pPr>
      <w:r>
        <w:rPr>
          <w:rStyle w:val="CommentReference"/>
        </w:rPr>
        <w:annotationRef/>
      </w:r>
      <w:r>
        <w:t xml:space="preserve">Development of a template without a formal methodology is not good practice. </w:t>
      </w:r>
    </w:p>
    <w:p w14:paraId="222D001F" w14:textId="77777777" w:rsidR="00DC0DC9" w:rsidRDefault="00DC0DC9">
      <w:pPr>
        <w:pStyle w:val="CommentText"/>
      </w:pPr>
      <w:r>
        <w:t xml:space="preserve">I would just present how it is done and say in the conclusion that this way might be halpfu for others. </w:t>
      </w:r>
    </w:p>
  </w:comment>
  <w:comment w:id="9" w:author="nvas6" w:date="2018-09-06T10:52:00Z" w:initials="vas">
    <w:p w14:paraId="336A5CA3" w14:textId="77777777" w:rsidR="00DC0DC9" w:rsidRDefault="00DC0DC9">
      <w:pPr>
        <w:pStyle w:val="CommentText"/>
      </w:pPr>
      <w:r>
        <w:rPr>
          <w:rStyle w:val="CommentReference"/>
        </w:rPr>
        <w:annotationRef/>
      </w:r>
      <w:r>
        <w:t>???</w:t>
      </w:r>
    </w:p>
  </w:comment>
  <w:comment w:id="11" w:author="nvas6" w:date="2018-09-06T10:58:00Z" w:initials="vas">
    <w:p w14:paraId="1270959C" w14:textId="77777777" w:rsidR="00DC0DC9" w:rsidRDefault="00DC0DC9">
      <w:pPr>
        <w:pStyle w:val="CommentText"/>
      </w:pPr>
      <w:r>
        <w:rPr>
          <w:rStyle w:val="CommentReference"/>
        </w:rPr>
        <w:annotationRef/>
      </w:r>
      <w:r>
        <w:t xml:space="preserve">Perhaps: Understanding the implications of these distinct tracks on the way participants engage in both PA and SB will support a better understanding of the individual and contextual determinants of behaviour and also for a more informed interpretation of the results obtained the trial (published elsewhere). </w:t>
      </w:r>
    </w:p>
  </w:comment>
  <w:comment w:id="13" w:author="nvas6" w:date="2018-09-06T11:00:00Z" w:initials="vas">
    <w:p w14:paraId="04284496" w14:textId="77777777" w:rsidR="00DC0DC9" w:rsidRDefault="00DC0DC9">
      <w:pPr>
        <w:pStyle w:val="CommentText"/>
      </w:pPr>
      <w:r>
        <w:rPr>
          <w:rStyle w:val="CommentReference"/>
        </w:rPr>
        <w:annotationRef/>
      </w:r>
      <w:r>
        <w:t xml:space="preserve">Depending on the journal the norms might require American or British English, revise accordingly.  </w:t>
      </w:r>
    </w:p>
  </w:comment>
  <w:comment w:id="12" w:author="nvas6" w:date="2018-09-06T11:02:00Z" w:initials="vas">
    <w:p w14:paraId="17DBE9D7" w14:textId="77777777" w:rsidR="00DC0DC9" w:rsidRDefault="00DC0DC9">
      <w:pPr>
        <w:pStyle w:val="CommentText"/>
      </w:pPr>
      <w:r>
        <w:rPr>
          <w:rStyle w:val="CommentReference"/>
        </w:rPr>
        <w:annotationRef/>
      </w:r>
      <w:r>
        <w:t xml:space="preserve">The fact that you already allude to this  informs the reader that this paper aim was not to inform the definition of predictors of these behaviours. </w:t>
      </w:r>
    </w:p>
  </w:comment>
  <w:comment w:id="14" w:author="nvas6" w:date="2018-09-06T11:14:00Z" w:initials="vas">
    <w:p w14:paraId="6AA68B2F" w14:textId="77777777" w:rsidR="00DC0DC9" w:rsidRDefault="00DC0DC9">
      <w:pPr>
        <w:pStyle w:val="CommentText"/>
      </w:pPr>
      <w:r>
        <w:rPr>
          <w:rStyle w:val="CommentReference"/>
        </w:rPr>
        <w:annotationRef/>
      </w:r>
      <w:r>
        <w:t xml:space="preserve">Same comment as my comment 18 above.  Does the network analysis conducted here actually supports the choices made on predictors when designing the intervention?  This would be an interesting aim for this paper. The data here could actually confirm or infirm the drivers/predictors/determinants that were selected as the backdrop of the intervention development process and based on other, rather smaller, samples. The intervention developed was based on other data rather than the data here. </w:t>
      </w:r>
    </w:p>
  </w:comment>
  <w:comment w:id="15" w:author="nvas6" w:date="2018-09-06T11:29:00Z" w:initials="vas">
    <w:p w14:paraId="0A738531" w14:textId="77777777" w:rsidR="005B3F13" w:rsidRDefault="005B3F13" w:rsidP="005B3F13">
      <w:pPr>
        <w:pStyle w:val="CommentText"/>
      </w:pPr>
      <w:r>
        <w:rPr>
          <w:rStyle w:val="CommentReference"/>
        </w:rPr>
        <w:annotationRef/>
      </w:r>
      <w:r>
        <w:t xml:space="preserve">I would add this when you first introduce the theory model of the intervention. In effect it seems that you have been dropping these things across the previous paragraphs and this lands here as a bit of a repetition. I would streamline it.  </w:t>
      </w:r>
    </w:p>
  </w:comment>
  <w:comment w:id="16" w:author="Heino, Matti T J" w:date="2018-09-27T18:07:00Z" w:initials="HMTJ">
    <w:p w14:paraId="26A0620A" w14:textId="666759F6" w:rsidR="005B3F13" w:rsidRDefault="005B3F13">
      <w:pPr>
        <w:pStyle w:val="CommentText"/>
      </w:pPr>
      <w:r>
        <w:rPr>
          <w:rStyle w:val="CommentReference"/>
        </w:rPr>
        <w:annotationRef/>
      </w:r>
      <w:r>
        <w:t>This bit is now moved here instead of the end of the paragraph.</w:t>
      </w:r>
    </w:p>
  </w:comment>
  <w:comment w:id="17" w:author="nvas6" w:date="2018-09-06T11:26:00Z" w:initials="vas">
    <w:p w14:paraId="12367F1E" w14:textId="77777777" w:rsidR="00DC0DC9" w:rsidRDefault="00DC0DC9">
      <w:pPr>
        <w:pStyle w:val="CommentText"/>
      </w:pPr>
      <w:r>
        <w:rPr>
          <w:rStyle w:val="CommentReference"/>
        </w:rPr>
        <w:annotationRef/>
      </w:r>
      <w:r>
        <w:t xml:space="preserve">Have you seen the TIPPME?  Would be good to categorize what our changes in the classroom environment have actually done. </w:t>
      </w:r>
    </w:p>
  </w:comment>
  <w:comment w:id="18" w:author="Heino, Matti T J" w:date="2018-09-27T18:05:00Z" w:initials="HMTJ">
    <w:p w14:paraId="4579EBA8" w14:textId="1FCC57CE" w:rsidR="005B3F13" w:rsidRDefault="005B3F13">
      <w:pPr>
        <w:pStyle w:val="CommentText"/>
      </w:pPr>
      <w:r>
        <w:rPr>
          <w:rStyle w:val="CommentReference"/>
        </w:rPr>
        <w:annotationRef/>
      </w:r>
      <w:r>
        <w:t>Any takers for categorising LMI with the TIPPME taxonomy for environmental changes?</w:t>
      </w:r>
    </w:p>
    <w:p w14:paraId="7D5133D4" w14:textId="77777777" w:rsidR="005B3F13" w:rsidRDefault="005B3F13">
      <w:pPr>
        <w:pStyle w:val="CommentText"/>
      </w:pPr>
    </w:p>
  </w:comment>
  <w:comment w:id="22" w:author="Eiko Fried" w:date="2018-09-06T10:52:00Z" w:initials="EF">
    <w:p w14:paraId="27232BAD" w14:textId="77777777" w:rsidR="00DC0DC9" w:rsidRDefault="00DC0DC9">
      <w:pPr>
        <w:pStyle w:val="CommentText"/>
      </w:pPr>
      <w:r>
        <w:rPr>
          <w:rStyle w:val="CommentReference"/>
        </w:rPr>
        <w:annotationRef/>
      </w:r>
      <w:r>
        <w:t xml:space="preserve">Given my recent involvement in teaching on measurement, there is a lot to be said about reporting more validity evidence in papers. I feel this paper might not necessarily need that, but I still wanted to highlight it. So I’m in the convenient position to say later “I TOLD YOU SO” ;) </w:t>
      </w:r>
    </w:p>
    <w:p w14:paraId="0B4F622B" w14:textId="77777777" w:rsidR="00DC0DC9" w:rsidRDefault="00DC0DC9">
      <w:pPr>
        <w:pStyle w:val="CommentText"/>
      </w:pPr>
    </w:p>
    <w:p w14:paraId="7F75C8AF" w14:textId="77777777" w:rsidR="00DC0DC9" w:rsidRDefault="00DC0DC9">
      <w:pPr>
        <w:pStyle w:val="CommentText"/>
      </w:pPr>
      <w:r>
        <w:t>RS: This is good point! Without appropriate measures and successful data collection it may be very difficult to provide meaningful information regardless of the visualization techniques used!</w:t>
      </w:r>
    </w:p>
  </w:comment>
  <w:comment w:id="25" w:author="Antti Uutela" w:date="2018-09-06T10:52:00Z" w:initials="AU">
    <w:p w14:paraId="64A0E333" w14:textId="77777777" w:rsidR="00DC0DC9" w:rsidRDefault="00DC0DC9">
      <w:pPr>
        <w:pStyle w:val="CommentText"/>
      </w:pPr>
      <w:r>
        <w:rPr>
          <w:rStyle w:val="CommentReference"/>
        </w:rPr>
        <w:annotationRef/>
      </w:r>
      <w:r>
        <w:t>Has a more detailed information on this presented elsewhere? How many items one had to respond to get included?</w:t>
      </w:r>
    </w:p>
  </w:comment>
  <w:comment w:id="26" w:author="nvas6" w:date="2018-09-06T16:02:00Z" w:initials="vas">
    <w:p w14:paraId="0B38FEA9" w14:textId="77777777" w:rsidR="00DC0DC9" w:rsidRDefault="00DC0DC9">
      <w:pPr>
        <w:pStyle w:val="CommentText"/>
      </w:pPr>
      <w:r>
        <w:rPr>
          <w:rStyle w:val="CommentReference"/>
        </w:rPr>
        <w:annotationRef/>
      </w:r>
      <w:r>
        <w:t xml:space="preserve">Agree that more detail is needed even on psychometric qualities. </w:t>
      </w:r>
    </w:p>
  </w:comment>
  <w:comment w:id="27" w:author="Heino, Matti T J" w:date="2018-09-27T18:10:00Z" w:initials="HMTJ">
    <w:p w14:paraId="25F3321F" w14:textId="5B4B1117" w:rsidR="005B3F13" w:rsidRDefault="005B3F13">
      <w:pPr>
        <w:pStyle w:val="CommentText"/>
      </w:pPr>
      <w:r>
        <w:rPr>
          <w:rStyle w:val="CommentReference"/>
        </w:rPr>
        <w:annotationRef/>
      </w:r>
      <w:r>
        <w:t>Won’t fit in here without taking something else away bigly. These are in the codebook</w:t>
      </w:r>
    </w:p>
  </w:comment>
  <w:comment w:id="24" w:author="Reijo Sund" w:date="2018-09-06T10:52:00Z" w:initials="RS">
    <w:p w14:paraId="248E58C9" w14:textId="77777777" w:rsidR="00DC0DC9" w:rsidRPr="00EE101D" w:rsidRDefault="00DC0DC9">
      <w:pPr>
        <w:pStyle w:val="CommentText"/>
        <w:rPr>
          <w:lang w:val="fi-FI"/>
        </w:rPr>
      </w:pPr>
      <w:r>
        <w:rPr>
          <w:rStyle w:val="CommentReference"/>
        </w:rPr>
        <w:annotationRef/>
      </w:r>
      <w:r w:rsidRPr="00EE101D">
        <w:rPr>
          <w:lang w:val="fi-FI"/>
        </w:rPr>
        <w:t>Puuttuvat vastaukset oma ongelmansa, jolla voi olla merkittäviäkin vaikutuksia tuloksiin; niitä(kään) ei yleensä raportoida kovin tarkkasti jos ollenkaan.</w:t>
      </w:r>
    </w:p>
  </w:comment>
  <w:comment w:id="29" w:author="nvas6" w:date="2018-09-06T16:42:00Z" w:initials="vas">
    <w:p w14:paraId="03F0E420" w14:textId="77777777" w:rsidR="00DC0DC9" w:rsidRDefault="00DC0DC9">
      <w:pPr>
        <w:pStyle w:val="CommentText"/>
      </w:pPr>
      <w:r>
        <w:rPr>
          <w:rStyle w:val="CommentReference"/>
        </w:rPr>
        <w:annotationRef/>
      </w:r>
      <w:r>
        <w:t xml:space="preserve">Here you explain the method but fail to link it directly to the aims of the paper. I would make this connection clearer. Also perhaps add here links to appendixes where people can actually find the R codes. As we discussed before: at this moment the paper has too many aims mentioned at the end of intro. If focus was on 1 or 2 of these it would make it very much easier to write. It would also make it easier to consider the target Journal.  E.g: if target is to describe new forms of using specific analysis (e.g. network analysis) and/or use new forms of visualizing data the target journal would be different and potentially there would be more detail on the actual methods in the intro section and also here, with a more detailed approach on how to do it and even with the presentation of codes/equations taking the current sample as an example.  You would probably add a bit more on what network analysis bring that other forms of adata analysis do not. </w:t>
      </w:r>
    </w:p>
  </w:comment>
  <w:comment w:id="30" w:author="Reijo Sund" w:date="2018-09-06T10:52:00Z" w:initials="RS">
    <w:p w14:paraId="4B6C4F94" w14:textId="77777777" w:rsidR="00DC0DC9" w:rsidRPr="00F54DCD" w:rsidRDefault="00DC0DC9">
      <w:pPr>
        <w:pStyle w:val="CommentText"/>
        <w:rPr>
          <w:lang w:val="de-DE"/>
        </w:rPr>
      </w:pPr>
      <w:r>
        <w:rPr>
          <w:rStyle w:val="CommentReference"/>
        </w:rPr>
        <w:annotationRef/>
      </w:r>
      <w:r w:rsidRPr="00F54DCD">
        <w:rPr>
          <w:lang w:val="de-DE"/>
        </w:rPr>
        <w:t>Toistettavuuden kannalta näiden versiot ja kaikkien käytettyjen pakettien versiot merkityksellisiä!</w:t>
      </w:r>
    </w:p>
  </w:comment>
  <w:comment w:id="31" w:author="Reijo Sund" w:date="2018-09-06T10:52:00Z" w:initials="RS">
    <w:p w14:paraId="1535C433" w14:textId="77777777" w:rsidR="00DC0DC9" w:rsidRDefault="00DC0DC9">
      <w:pPr>
        <w:pStyle w:val="CommentText"/>
      </w:pPr>
      <w:r>
        <w:rPr>
          <w:rStyle w:val="CommentReference"/>
        </w:rPr>
        <w:annotationRef/>
      </w:r>
      <w:r>
        <w:t>What makes network analysis psychological and how to separate it from ay other network analysis?</w:t>
      </w:r>
    </w:p>
  </w:comment>
  <w:comment w:id="32" w:author="Reijo Sund" w:date="2018-09-06T10:52:00Z" w:initials="RS">
    <w:p w14:paraId="589EFE99" w14:textId="77777777" w:rsidR="00DC0DC9" w:rsidRPr="00EE101D" w:rsidRDefault="00DC0DC9">
      <w:pPr>
        <w:pStyle w:val="CommentText"/>
        <w:rPr>
          <w:lang w:val="fi-FI"/>
        </w:rPr>
      </w:pPr>
      <w:r>
        <w:rPr>
          <w:rStyle w:val="CommentReference"/>
        </w:rPr>
        <w:annotationRef/>
      </w:r>
      <w:r w:rsidRPr="00EE101D">
        <w:rPr>
          <w:lang w:val="fi-FI"/>
        </w:rPr>
        <w:t>Miksi tämä olisi tässä yhtään relevanttia, jos SEMejä ei kuitenkaan nyt käytetä?</w:t>
      </w:r>
    </w:p>
  </w:comment>
  <w:comment w:id="33" w:author="Reijo Sund" w:date="2018-09-06T10:52:00Z" w:initials="RS">
    <w:p w14:paraId="428B312B" w14:textId="77777777" w:rsidR="00DC0DC9" w:rsidRDefault="00DC0DC9">
      <w:pPr>
        <w:pStyle w:val="CommentText"/>
      </w:pPr>
      <w:r>
        <w:rPr>
          <w:rStyle w:val="CommentReference"/>
        </w:rPr>
        <w:annotationRef/>
      </w:r>
      <w:r>
        <w:t>Justification? Probably the ease of interpretation and easier analyses than trying to take into account heavily skewed distributions.</w:t>
      </w:r>
    </w:p>
  </w:comment>
  <w:comment w:id="34" w:author="Reijo Sund" w:date="2018-09-06T10:52:00Z" w:initials="RS">
    <w:p w14:paraId="60968E94" w14:textId="77777777" w:rsidR="00DC0DC9" w:rsidRDefault="00DC0DC9">
      <w:pPr>
        <w:pStyle w:val="CommentText"/>
      </w:pPr>
      <w:r>
        <w:rPr>
          <w:rStyle w:val="CommentReference"/>
        </w:rPr>
        <w:annotationRef/>
      </w:r>
      <w:r>
        <w:t>Viite, jos on osoitettu</w:t>
      </w:r>
    </w:p>
  </w:comment>
  <w:comment w:id="35" w:author="Reijo Sund" w:date="2018-09-06T10:52:00Z" w:initials="RS">
    <w:p w14:paraId="0AE8B92F" w14:textId="77777777" w:rsidR="00DC0DC9" w:rsidRDefault="00DC0DC9">
      <w:pPr>
        <w:pStyle w:val="CommentText"/>
      </w:pPr>
      <w:r>
        <w:rPr>
          <w:rStyle w:val="CommentReference"/>
        </w:rPr>
        <w:annotationRef/>
      </w:r>
      <w:r>
        <w:t>Probably work in practice very well, but it may be very difficult to give any other than technical justifications for the selection of exact technique.</w:t>
      </w:r>
    </w:p>
  </w:comment>
  <w:comment w:id="37" w:author="Antti Uutela" w:date="2018-09-06T10:52:00Z" w:initials="AU">
    <w:p w14:paraId="45B0F256" w14:textId="77777777" w:rsidR="00DC0DC9" w:rsidRDefault="00DC0DC9">
      <w:pPr>
        <w:pStyle w:val="CommentText"/>
      </w:pPr>
      <w:r>
        <w:rPr>
          <w:rStyle w:val="CommentReference"/>
        </w:rPr>
        <w:annotationRef/>
      </w:r>
      <w:r>
        <w:t>Boys and girls or men and women?</w:t>
      </w:r>
    </w:p>
  </w:comment>
  <w:comment w:id="38" w:author="Heino, Matti T J" w:date="2018-09-27T18:16:00Z" w:initials="HMTJ">
    <w:p w14:paraId="340218E5" w14:textId="1CD38C78" w:rsidR="00EC68C4" w:rsidRDefault="00EC68C4">
      <w:pPr>
        <w:pStyle w:val="CommentText"/>
      </w:pPr>
      <w:r>
        <w:rPr>
          <w:rStyle w:val="CommentReference"/>
        </w:rPr>
        <w:annotationRef/>
      </w:r>
      <w:r>
        <w:t>I think the outcome paper speaks of boys and girls but I might be wrong?</w:t>
      </w:r>
    </w:p>
  </w:comment>
  <w:comment w:id="39" w:author="Reijo Sund" w:date="2018-09-06T10:52:00Z" w:initials="RS">
    <w:p w14:paraId="304DB23F" w14:textId="77777777" w:rsidR="00DC0DC9" w:rsidRDefault="00DC0DC9">
      <w:pPr>
        <w:pStyle w:val="CommentText"/>
      </w:pPr>
      <w:r>
        <w:rPr>
          <w:rStyle w:val="CommentReference"/>
        </w:rPr>
        <w:annotationRef/>
      </w:r>
      <w:r>
        <w:t>Why no SD here instead or in addition?</w:t>
      </w:r>
    </w:p>
  </w:comment>
  <w:comment w:id="40" w:author="Heino, Matti T J" w:date="2018-09-27T18:17:00Z" w:initials="HMTJ">
    <w:p w14:paraId="49E1BE78" w14:textId="27BDAB4C" w:rsidR="00EC68C4" w:rsidRDefault="00EC68C4">
      <w:pPr>
        <w:pStyle w:val="CommentText"/>
      </w:pPr>
      <w:r>
        <w:rPr>
          <w:rStyle w:val="CommentReference"/>
        </w:rPr>
        <w:annotationRef/>
      </w:r>
      <w:r>
        <w:t>I think SD is not too informative here, happy to change if you think otherwise.</w:t>
      </w:r>
    </w:p>
  </w:comment>
  <w:comment w:id="41" w:author="Reijo Sund" w:date="2018-09-06T10:52:00Z" w:initials="RS">
    <w:p w14:paraId="2FBBEF08" w14:textId="77777777" w:rsidR="00DC0DC9" w:rsidRDefault="00DC0DC9">
      <w:pPr>
        <w:pStyle w:val="CommentText"/>
      </w:pPr>
      <w:r>
        <w:rPr>
          <w:rStyle w:val="CommentReference"/>
        </w:rPr>
        <w:annotationRef/>
      </w:r>
      <w:r>
        <w:t>Probably it would be a good idea to give an example how to interpret ICC here.</w:t>
      </w:r>
    </w:p>
  </w:comment>
  <w:comment w:id="42" w:author="Reijo Sund" w:date="2018-09-06T10:52:00Z" w:initials="RS">
    <w:p w14:paraId="57CDDF12" w14:textId="77777777" w:rsidR="00DC0DC9" w:rsidRDefault="00DC0DC9">
      <w:pPr>
        <w:pStyle w:val="CommentText"/>
      </w:pPr>
      <w:r>
        <w:rPr>
          <w:rStyle w:val="CommentReference"/>
        </w:rPr>
        <w:annotationRef/>
      </w:r>
      <w:r>
        <w:t>Should N be reported?</w:t>
      </w:r>
    </w:p>
  </w:comment>
  <w:comment w:id="43" w:author="Heino, Matti T J" w:date="2018-09-27T18:19:00Z" w:initials="HMTJ">
    <w:p w14:paraId="326158C7" w14:textId="04D36608" w:rsidR="00EC68C4" w:rsidRDefault="00EC68C4">
      <w:pPr>
        <w:pStyle w:val="CommentText"/>
      </w:pPr>
      <w:r>
        <w:rPr>
          <w:rStyle w:val="CommentReference"/>
        </w:rPr>
        <w:annotationRef/>
      </w:r>
      <w:r>
        <w:t>I don’t have the data, but can ask UKK if we deem it worthwhile (might cost €?)</w:t>
      </w:r>
    </w:p>
  </w:comment>
  <w:comment w:id="44" w:author="nvas6" w:date="2018-09-06T16:44:00Z" w:initials="vas">
    <w:p w14:paraId="0FF3953A" w14:textId="77777777" w:rsidR="00DC0DC9" w:rsidRDefault="00DC0DC9">
      <w:pPr>
        <w:pStyle w:val="CommentText"/>
      </w:pPr>
      <w:r>
        <w:rPr>
          <w:rStyle w:val="CommentReference"/>
        </w:rPr>
        <w:annotationRef/>
      </w:r>
      <w:r>
        <w:t xml:space="preserve">This is huge. Have we controlled for time sleeping? How does this vary in accordance to educational track?  </w:t>
      </w:r>
    </w:p>
  </w:comment>
  <w:comment w:id="45" w:author="Heino, Matti T J" w:date="2018-09-27T18:22:00Z" w:initials="HMTJ">
    <w:p w14:paraId="3CFDED7D" w14:textId="36E73E3D" w:rsidR="00EC68C4" w:rsidRDefault="00EC68C4">
      <w:pPr>
        <w:pStyle w:val="CommentText"/>
      </w:pPr>
      <w:r>
        <w:rPr>
          <w:rStyle w:val="CommentReference"/>
        </w:rPr>
        <w:annotationRef/>
      </w:r>
      <w:r>
        <w:t>Bit higher in IT, but otherwise about the same. Sleeping should not be included here, by the algorithm magic of the UKK institute.</w:t>
      </w:r>
    </w:p>
  </w:comment>
  <w:comment w:id="49" w:author="Borodulin Katja" w:date="2018-09-06T10:52:00Z" w:initials="BK">
    <w:p w14:paraId="19E35CEB" w14:textId="77777777" w:rsidR="00DC0DC9" w:rsidRDefault="00DC0DC9">
      <w:pPr>
        <w:pStyle w:val="CommentText"/>
      </w:pPr>
      <w:r>
        <w:rPr>
          <w:rStyle w:val="CommentReference"/>
        </w:rPr>
        <w:annotationRef/>
      </w:r>
      <w:r>
        <w:t>it would be useful to clarify for for the reader whether the data is form self-reports or from accelerometry. (this applies to all figures in the paper)</w:t>
      </w:r>
    </w:p>
  </w:comment>
  <w:comment w:id="50" w:author="Reijo Sund" w:date="2018-09-06T10:52:00Z" w:initials="RS">
    <w:p w14:paraId="427053B3" w14:textId="77777777" w:rsidR="00DC0DC9" w:rsidRDefault="00DC0DC9">
      <w:pPr>
        <w:pStyle w:val="CommentText"/>
      </w:pPr>
      <w:r>
        <w:rPr>
          <w:rStyle w:val="CommentReference"/>
        </w:rPr>
        <w:annotationRef/>
      </w:r>
      <w:r>
        <w:t>Please write out that it is activity in baseline. And it could be also a good idea to point out that even if you compare intervention groups, you are only comparing “background” not the potential effect of intervention.</w:t>
      </w:r>
    </w:p>
  </w:comment>
  <w:comment w:id="51" w:author="nvas6" w:date="2018-09-06T16:53:00Z" w:initials="vas">
    <w:p w14:paraId="6A47D9EF" w14:textId="77777777" w:rsidR="00DC0DC9" w:rsidRDefault="00DC0DC9">
      <w:pPr>
        <w:pStyle w:val="CommentText"/>
      </w:pPr>
      <w:r>
        <w:rPr>
          <w:rStyle w:val="CommentReference"/>
        </w:rPr>
        <w:annotationRef/>
      </w:r>
      <w:r>
        <w:t xml:space="preserve">Refer to the appendix where the code can be found. </w:t>
      </w:r>
    </w:p>
  </w:comment>
  <w:comment w:id="52" w:author="Reijo Sund" w:date="2018-09-06T10:52:00Z" w:initials="RS">
    <w:p w14:paraId="1C8E4D53" w14:textId="77777777" w:rsidR="00DC0DC9" w:rsidRDefault="00DC0DC9">
      <w:pPr>
        <w:pStyle w:val="CommentText"/>
      </w:pPr>
      <w:r>
        <w:rPr>
          <w:rStyle w:val="CommentReference"/>
        </w:rPr>
        <w:annotationRef/>
      </w:r>
      <w:r>
        <w:t>I don’t understand this. Should I see this from the figure? Please clarify!</w:t>
      </w:r>
    </w:p>
  </w:comment>
  <w:comment w:id="53" w:author="Borodulin Katja" w:date="2018-09-06T10:52:00Z" w:initials="BK">
    <w:p w14:paraId="48B14CF3" w14:textId="0F4D3C7F" w:rsidR="00DC0DC9" w:rsidRDefault="00DC0DC9">
      <w:pPr>
        <w:pStyle w:val="CommentText"/>
      </w:pPr>
      <w:r>
        <w:rPr>
          <w:rStyle w:val="CommentReference"/>
        </w:rPr>
        <w:annotationRef/>
      </w:r>
      <w:r>
        <w:t>are they also more similar/h</w:t>
      </w:r>
      <w:r w:rsidR="00777179">
        <w:t>omog</w:t>
      </w:r>
      <w:r>
        <w:t>enous in the intervention/control comparison, as the shape of the raincloud is fairly overlapping?</w:t>
      </w:r>
    </w:p>
  </w:comment>
  <w:comment w:id="56" w:author="Heino, Matti T J" w:date="2018-09-27T18:26:00Z" w:initials="HMTJ">
    <w:p w14:paraId="3E05A5D0" w14:textId="0633989B" w:rsidR="00777179" w:rsidRDefault="00777179">
      <w:pPr>
        <w:pStyle w:val="CommentText"/>
      </w:pPr>
      <w:r>
        <w:rPr>
          <w:rStyle w:val="CommentReference"/>
        </w:rPr>
        <w:annotationRef/>
      </w:r>
      <w:r>
        <w:t>Looks that way, but perhaps differences too small to be very conclusive.</w:t>
      </w:r>
    </w:p>
  </w:comment>
  <w:comment w:id="54" w:author="nvas6" w:date="2018-09-06T17:00:00Z" w:initials="vas">
    <w:p w14:paraId="54E1E56F" w14:textId="77777777" w:rsidR="00DC0DC9" w:rsidRDefault="00DC0DC9">
      <w:pPr>
        <w:pStyle w:val="CommentText"/>
      </w:pPr>
      <w:r>
        <w:rPr>
          <w:rStyle w:val="CommentReference"/>
        </w:rPr>
        <w:annotationRef/>
      </w:r>
      <w:r>
        <w:t xml:space="preserve">And perhaps due to the randomization efforts. </w:t>
      </w:r>
    </w:p>
  </w:comment>
  <w:comment w:id="55" w:author="Heino, Matti T J" w:date="2018-09-27T18:25:00Z" w:initials="HMTJ">
    <w:p w14:paraId="5C2A9821" w14:textId="0D78BE2E" w:rsidR="00F93740" w:rsidRDefault="00F93740">
      <w:pPr>
        <w:pStyle w:val="CommentText"/>
      </w:pPr>
      <w:r>
        <w:rPr>
          <w:rStyle w:val="CommentReference"/>
        </w:rPr>
        <w:annotationRef/>
      </w:r>
      <w:r>
        <w:t>Not sure I understand</w:t>
      </w:r>
    </w:p>
  </w:comment>
  <w:comment w:id="57" w:author="Borodulin Katja" w:date="2018-09-06T10:52:00Z" w:initials="BK">
    <w:p w14:paraId="792BC763" w14:textId="78BFDC91" w:rsidR="00DC0DC9" w:rsidRDefault="00DC0DC9" w:rsidP="00143FBF">
      <w:pPr>
        <w:pStyle w:val="CommentText"/>
      </w:pPr>
      <w:r>
        <w:rPr>
          <w:rStyle w:val="CommentReference"/>
        </w:rPr>
        <w:annotationRef/>
      </w:r>
      <w:r>
        <w:t>The figure interestingly shows that women seem to be homogenous in their activity profiles, while men have these double-top-mountain shaped activities.  Is that because of smaller n Matti? Of course in the big picture, they are fairly alike all.</w:t>
      </w:r>
    </w:p>
  </w:comment>
  <w:comment w:id="58" w:author="Heino, Matti T J" w:date="2018-09-21T23:49:00Z" w:initials="HMTJ">
    <w:p w14:paraId="737DA860" w14:textId="18C7D042" w:rsidR="00DC0DC9" w:rsidRDefault="00DC0DC9">
      <w:pPr>
        <w:pStyle w:val="CommentText"/>
      </w:pPr>
      <w:r>
        <w:rPr>
          <w:rStyle w:val="CommentReference"/>
        </w:rPr>
        <w:annotationRef/>
      </w:r>
      <w:r>
        <w:t xml:space="preserve">That can be it, but I wouldn’t be surprised if there were two populations, one of which is more and the other less active. Would need further investigation and I’m not sure it’s worth it doing it here. </w:t>
      </w:r>
    </w:p>
  </w:comment>
  <w:comment w:id="59" w:author="Reijo Sund" w:date="2018-09-06T10:52:00Z" w:initials="RS">
    <w:p w14:paraId="1F8D08AB" w14:textId="77777777" w:rsidR="00DC0DC9" w:rsidRDefault="00DC0DC9">
      <w:pPr>
        <w:pStyle w:val="CommentText"/>
      </w:pPr>
      <w:r>
        <w:rPr>
          <w:rStyle w:val="CommentReference"/>
        </w:rPr>
        <w:annotationRef/>
      </w:r>
      <w:r>
        <w:t xml:space="preserve">Probably you could refer here to figure in this manuscript that does this (if you have such included) </w:t>
      </w:r>
      <w:r>
        <w:sym w:font="Wingdings" w:char="F04A"/>
      </w:r>
    </w:p>
  </w:comment>
  <w:comment w:id="60" w:author="Reijo Sund" w:date="2018-09-06T10:52:00Z" w:initials="RS">
    <w:p w14:paraId="00924A96" w14:textId="77777777" w:rsidR="00DC0DC9" w:rsidRDefault="00DC0DC9">
      <w:pPr>
        <w:pStyle w:val="CommentText"/>
      </w:pPr>
      <w:r>
        <w:rPr>
          <w:rStyle w:val="CommentReference"/>
        </w:rPr>
        <w:annotationRef/>
      </w:r>
      <w:r>
        <w:t>Self-reported?</w:t>
      </w:r>
    </w:p>
  </w:comment>
  <w:comment w:id="62" w:author="nvas6" w:date="2018-09-06T17:06:00Z" w:initials="vas">
    <w:p w14:paraId="59CF0723" w14:textId="77777777" w:rsidR="00DC0DC9" w:rsidRDefault="00DC0DC9">
      <w:pPr>
        <w:pStyle w:val="CommentText"/>
      </w:pPr>
      <w:r>
        <w:rPr>
          <w:rStyle w:val="CommentReference"/>
        </w:rPr>
        <w:annotationRef/>
      </w:r>
      <w:r>
        <w:t xml:space="preserve">what do you mean by this? Make it clearer. </w:t>
      </w:r>
    </w:p>
  </w:comment>
  <w:comment w:id="65" w:author="nvas6" w:date="2018-09-06T17:15:00Z" w:initials="vas">
    <w:p w14:paraId="79AE738A" w14:textId="77777777" w:rsidR="00DC0DC9" w:rsidRDefault="00DC0DC9">
      <w:pPr>
        <w:pStyle w:val="CommentText"/>
      </w:pPr>
      <w:r>
        <w:rPr>
          <w:rStyle w:val="CommentReference"/>
        </w:rPr>
        <w:annotationRef/>
      </w:r>
      <w:r>
        <w:t xml:space="preserve"> Is this the main aim of the manuscript? The narrative needs to be agreed upon only doing this will allow us to make sure that the manuscript flows logically.</w:t>
      </w:r>
    </w:p>
  </w:comment>
  <w:comment w:id="71" w:author="Reijo Sund" w:date="2018-09-06T10:52:00Z" w:initials="RS">
    <w:p w14:paraId="34937676" w14:textId="77777777" w:rsidR="00DC0DC9" w:rsidRDefault="00DC0DC9">
      <w:pPr>
        <w:pStyle w:val="CommentText"/>
      </w:pPr>
      <w:r>
        <w:rPr>
          <w:rStyle w:val="CommentReference"/>
        </w:rPr>
        <w:annotationRef/>
      </w:r>
      <w:r>
        <w:t>Were these randomized if they were actually (one) criterion for pairing?</w:t>
      </w:r>
    </w:p>
  </w:comment>
  <w:comment w:id="72" w:author="nvas6" w:date="2018-09-06T17:16:00Z" w:initials="vas">
    <w:p w14:paraId="18345420" w14:textId="77777777" w:rsidR="00DC0DC9" w:rsidRPr="007F735E" w:rsidRDefault="00DC0DC9">
      <w:pPr>
        <w:pStyle w:val="CommentText"/>
        <w:rPr>
          <w:lang w:val="fi-FI"/>
        </w:rPr>
      </w:pPr>
      <w:r>
        <w:rPr>
          <w:rStyle w:val="CommentReference"/>
        </w:rPr>
        <w:annotationRef/>
      </w:r>
      <w:r w:rsidRPr="007F735E">
        <w:rPr>
          <w:lang w:val="fi-FI"/>
        </w:rPr>
        <w:t xml:space="preserve">I love this. </w:t>
      </w:r>
    </w:p>
  </w:comment>
  <w:comment w:id="70" w:author="Haukkala, Ari" w:date="2018-09-10T17:34:00Z" w:initials="HA">
    <w:p w14:paraId="2A8C1F80" w14:textId="77777777" w:rsidR="00DC0DC9" w:rsidRPr="007F735E" w:rsidRDefault="00DC0DC9">
      <w:pPr>
        <w:pStyle w:val="CommentText"/>
        <w:rPr>
          <w:lang w:val="fi-FI"/>
        </w:rPr>
      </w:pPr>
      <w:r>
        <w:rPr>
          <w:rStyle w:val="CommentReference"/>
        </w:rPr>
        <w:annotationRef/>
      </w:r>
      <w:r w:rsidRPr="007F735E">
        <w:rPr>
          <w:lang w:val="fi-FI"/>
        </w:rPr>
        <w:t>nää on musta mielenkiintoisia tuloksia</w:t>
      </w:r>
    </w:p>
  </w:comment>
  <w:comment w:id="73" w:author="Eiko Fried" w:date="2018-09-06T10:52:00Z" w:initials="EF">
    <w:p w14:paraId="5CA13D1A" w14:textId="77777777" w:rsidR="00DC0DC9" w:rsidRDefault="00DC0DC9" w:rsidP="009D4F60">
      <w:pPr>
        <w:pStyle w:val="NormalWeb"/>
        <w:ind w:left="480" w:hanging="480"/>
      </w:pPr>
      <w:r>
        <w:rPr>
          <w:rStyle w:val="CommentReference"/>
        </w:rPr>
        <w:annotationRef/>
      </w:r>
      <w:r>
        <w:t xml:space="preserve">Fried, E. I., van Borkulo, C. D., Cramer, A. O. J., Boschloo, L., Schoevers, R. A., &amp; Borsboom, D. (2017). Mental disorders as networks of problems: a review of recent insights. </w:t>
      </w:r>
      <w:r>
        <w:rPr>
          <w:i/>
          <w:iCs/>
        </w:rPr>
        <w:t>Social Psychiatry and Psychiatric Epidemiology</w:t>
      </w:r>
      <w:r>
        <w:t xml:space="preserve">, </w:t>
      </w:r>
      <w:r>
        <w:rPr>
          <w:i/>
          <w:iCs/>
        </w:rPr>
        <w:t>52</w:t>
      </w:r>
      <w:r>
        <w:t>(1), 1–10. http://doi.org/10.1007/s00127-016-1319-z</w:t>
      </w:r>
    </w:p>
    <w:p w14:paraId="30B1F2DA" w14:textId="77777777" w:rsidR="00DC0DC9" w:rsidRDefault="00DC0DC9">
      <w:pPr>
        <w:pStyle w:val="CommentText"/>
      </w:pPr>
    </w:p>
    <w:p w14:paraId="35BE57F5" w14:textId="77777777" w:rsidR="00DC0DC9" w:rsidRDefault="00DC0DC9">
      <w:pPr>
        <w:pStyle w:val="CommentText"/>
      </w:pPr>
    </w:p>
    <w:p w14:paraId="624125C6" w14:textId="77777777" w:rsidR="00DC0DC9" w:rsidRDefault="00DC0DC9" w:rsidP="009D4F60">
      <w:pPr>
        <w:pStyle w:val="NormalWeb"/>
        <w:ind w:left="480" w:hanging="480"/>
      </w:pPr>
      <w:r>
        <w:t xml:space="preserve">Mõttus, R., &amp; Allerhand, M. (2017). Why do traits come together? The underlying trait and network approaches. In V. Zeigler-Hill &amp; T. Shackelford (Eds.), </w:t>
      </w:r>
      <w:r>
        <w:rPr>
          <w:i/>
          <w:iCs/>
        </w:rPr>
        <w:t>SAGE handbook of personality and individual differences: Volume 1. The science of personality and individual differences</w:t>
      </w:r>
      <w:r>
        <w:t xml:space="preserve"> (pp. 1–22). London: SAGE.</w:t>
      </w:r>
    </w:p>
    <w:p w14:paraId="7852F99D" w14:textId="77777777" w:rsidR="00DC0DC9" w:rsidRDefault="00DC0DC9">
      <w:pPr>
        <w:pStyle w:val="CommentText"/>
      </w:pPr>
    </w:p>
  </w:comment>
  <w:comment w:id="75" w:author="Eiko Fried" w:date="2018-09-06T10:52:00Z" w:initials="EF">
    <w:p w14:paraId="223EF053" w14:textId="77777777" w:rsidR="00DC0DC9" w:rsidRDefault="00DC0DC9" w:rsidP="00553C72">
      <w:pPr>
        <w:pStyle w:val="NormalWeb"/>
        <w:ind w:left="480" w:hanging="480"/>
      </w:pPr>
      <w:r>
        <w:rPr>
          <w:rStyle w:val="CommentReference"/>
        </w:rPr>
        <w:annotationRef/>
      </w:r>
      <w:r>
        <w:t xml:space="preserve">Fried, E. I., &amp; Cramer, A. O. J. (2017). Moving forward: challenges and directions for psychopathological network theory and methodology. </w:t>
      </w:r>
      <w:r>
        <w:rPr>
          <w:i/>
          <w:iCs/>
        </w:rPr>
        <w:t>Perspectives on Psychological Science</w:t>
      </w:r>
      <w:r>
        <w:t>, 1–22. http://doi.org/10.1177/1745691617705892</w:t>
      </w:r>
    </w:p>
    <w:p w14:paraId="63967665" w14:textId="77777777" w:rsidR="00DC0DC9" w:rsidRDefault="00DC0DC9">
      <w:pPr>
        <w:pStyle w:val="CommentText"/>
      </w:pPr>
    </w:p>
  </w:comment>
  <w:comment w:id="74" w:author="nvas6" w:date="2018-09-06T17:19:00Z" w:initials="vas">
    <w:p w14:paraId="1E48DD28" w14:textId="77777777" w:rsidR="00DC0DC9" w:rsidRDefault="00DC0DC9">
      <w:pPr>
        <w:pStyle w:val="CommentText"/>
      </w:pPr>
      <w:r>
        <w:rPr>
          <w:rStyle w:val="CommentReference"/>
        </w:rPr>
        <w:annotationRef/>
      </w:r>
      <w:r>
        <w:t xml:space="preserve">See on of my comments above where I suggest that this network analysis could be used to confirm or not the theory base e have used as the basis for the ‘lets move it’ . </w:t>
      </w:r>
    </w:p>
  </w:comment>
  <w:comment w:id="76" w:author="Eiko Fried" w:date="2018-09-06T10:52:00Z" w:initials="EF">
    <w:p w14:paraId="7A660AFE" w14:textId="77777777" w:rsidR="003E3143" w:rsidRDefault="003E3143" w:rsidP="003E3143">
      <w:pPr>
        <w:pStyle w:val="CommentText"/>
      </w:pPr>
      <w:r>
        <w:rPr>
          <w:rStyle w:val="CommentReference"/>
        </w:rPr>
        <w:annotationRef/>
      </w:r>
      <w:r>
        <w:t>Epskamp &amp; Fried, 2018, Psychological Methods. “Tutorial on regularized partial correlation networks”.</w:t>
      </w:r>
    </w:p>
  </w:comment>
  <w:comment w:id="77" w:author="Eiko Fried" w:date="2018-09-06T10:52:00Z" w:initials="EF">
    <w:p w14:paraId="37C0B553" w14:textId="77777777" w:rsidR="003E3143" w:rsidRDefault="003E3143" w:rsidP="003E3143">
      <w:pPr>
        <w:pStyle w:val="CommentText"/>
      </w:pPr>
      <w:r>
        <w:rPr>
          <w:rStyle w:val="CommentReference"/>
        </w:rPr>
        <w:annotationRef/>
      </w:r>
      <w:r w:rsidRPr="00225FA4">
        <w:t>https://www.cambridge.org/core/journals/psychological-medicine/article/application-of-network-methods-for-understanding-mental-disorders-pitfalls-and-promise/2EFB13C2DE4918F732A39F7D9E6B7200</w:t>
      </w:r>
    </w:p>
  </w:comment>
  <w:comment w:id="78" w:author="nvas6" w:date="2018-09-07T21:49:00Z" w:initials="vas">
    <w:p w14:paraId="76F8FF26" w14:textId="77777777" w:rsidR="003E3143" w:rsidRDefault="003E3143" w:rsidP="003E3143">
      <w:pPr>
        <w:pStyle w:val="CommentText"/>
      </w:pPr>
      <w:r>
        <w:rPr>
          <w:rStyle w:val="CommentReference"/>
        </w:rPr>
        <w:annotationRef/>
      </w:r>
      <w:r>
        <w:t xml:space="preserve">you are conveying here more than one idea. I would spate in two sentences. </w:t>
      </w:r>
    </w:p>
  </w:comment>
  <w:comment w:id="79" w:author="nvas6" w:date="2018-09-07T21:51:00Z" w:initials="vas">
    <w:p w14:paraId="49615861" w14:textId="77777777" w:rsidR="003E3143" w:rsidRDefault="003E3143" w:rsidP="003E3143">
      <w:pPr>
        <w:pStyle w:val="CommentText"/>
      </w:pPr>
      <w:r>
        <w:rPr>
          <w:rStyle w:val="CommentReference"/>
        </w:rPr>
        <w:annotationRef/>
      </w:r>
      <w:r>
        <w:t xml:space="preserve">Please explain technical terms that are not familiar to the majority of readers, </w:t>
      </w:r>
    </w:p>
  </w:comment>
  <w:comment w:id="80" w:author="nvas6" w:date="2018-09-07T21:58:00Z" w:initials="vas">
    <w:p w14:paraId="44B92FD5" w14:textId="77777777" w:rsidR="00DC0DC9" w:rsidRDefault="00DC0DC9">
      <w:pPr>
        <w:pStyle w:val="CommentText"/>
      </w:pPr>
      <w:r>
        <w:rPr>
          <w:rStyle w:val="CommentReference"/>
        </w:rPr>
        <w:annotationRef/>
      </w:r>
      <w:r>
        <w:t xml:space="preserve">Very key point and one of the advantages of n of 1. But of course when designing public health interventions N of 1 would be too costly… but your suggestion on clustering techniques is interesting and again makes me think back to the issue of the determinants we chose to target on the Lets move it intervention and those identified in distinct clusters in this sample (that includes the intervention group: targets) </w:t>
      </w:r>
    </w:p>
  </w:comment>
  <w:comment w:id="81" w:author="Reijo Sund" w:date="2018-09-06T10:52:00Z" w:initials="RS">
    <w:p w14:paraId="0F6CDF1D" w14:textId="77777777" w:rsidR="00DC0DC9" w:rsidRDefault="00DC0DC9">
      <w:pPr>
        <w:pStyle w:val="CommentText"/>
      </w:pPr>
      <w:r>
        <w:rPr>
          <w:rStyle w:val="CommentReference"/>
        </w:rPr>
        <w:annotationRef/>
      </w:r>
      <w:r>
        <w:t>Open data should also be provided in order this manuscript to be most useful.</w:t>
      </w:r>
    </w:p>
  </w:comment>
  <w:comment w:id="82" w:author="Heino, Matti T J" w:date="2018-09-27T21:01:00Z" w:initials="HMTJ">
    <w:p w14:paraId="7E0B41E7" w14:textId="00586D03" w:rsidR="00F129C5" w:rsidRDefault="00F129C5">
      <w:pPr>
        <w:pStyle w:val="CommentText"/>
      </w:pPr>
      <w:r>
        <w:rPr>
          <w:rStyle w:val="CommentReference"/>
        </w:rPr>
        <w:annotationRef/>
      </w:r>
      <w:r>
        <w:t>Can’t open data before anonymisation is finished.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2630BA" w15:done="0"/>
  <w15:commentEx w15:paraId="3028199A" w15:done="0"/>
  <w15:commentEx w15:paraId="0D6AEE1C" w15:done="0"/>
  <w15:commentEx w15:paraId="5A3D4E62" w15:done="0"/>
  <w15:commentEx w15:paraId="7CF4F7DD" w15:done="0"/>
  <w15:commentEx w15:paraId="130841F5" w15:done="0"/>
  <w15:commentEx w15:paraId="3ED702E9" w15:done="0"/>
  <w15:commentEx w15:paraId="222D001F" w15:done="0"/>
  <w15:commentEx w15:paraId="336A5CA3" w15:done="0"/>
  <w15:commentEx w15:paraId="1270959C" w15:done="1"/>
  <w15:commentEx w15:paraId="04284496" w15:done="0"/>
  <w15:commentEx w15:paraId="17DBE9D7" w15:done="0"/>
  <w15:commentEx w15:paraId="6AA68B2F" w15:done="1"/>
  <w15:commentEx w15:paraId="0A738531" w15:done="1"/>
  <w15:commentEx w15:paraId="26A0620A" w15:paraIdParent="0A738531" w15:done="0"/>
  <w15:commentEx w15:paraId="12367F1E" w15:done="1"/>
  <w15:commentEx w15:paraId="7D5133D4" w15:paraIdParent="12367F1E" w15:done="0"/>
  <w15:commentEx w15:paraId="7F75C8AF" w15:done="0"/>
  <w15:commentEx w15:paraId="64A0E333" w15:done="1"/>
  <w15:commentEx w15:paraId="0B38FEA9" w15:done="1"/>
  <w15:commentEx w15:paraId="25F3321F" w15:paraIdParent="0B38FEA9" w15:done="0"/>
  <w15:commentEx w15:paraId="248E58C9" w15:done="0"/>
  <w15:commentEx w15:paraId="03F0E420" w15:done="0"/>
  <w15:commentEx w15:paraId="4B6C4F94" w15:done="0"/>
  <w15:commentEx w15:paraId="1535C433" w15:done="1"/>
  <w15:commentEx w15:paraId="589EFE99" w15:done="1"/>
  <w15:commentEx w15:paraId="428B312B" w15:done="1"/>
  <w15:commentEx w15:paraId="60968E94" w15:done="1"/>
  <w15:commentEx w15:paraId="0AE8B92F" w15:done="1"/>
  <w15:commentEx w15:paraId="45B0F256" w15:done="1"/>
  <w15:commentEx w15:paraId="340218E5" w15:paraIdParent="45B0F256" w15:done="0"/>
  <w15:commentEx w15:paraId="304DB23F" w15:done="0"/>
  <w15:commentEx w15:paraId="49E1BE78" w15:paraIdParent="304DB23F" w15:done="0"/>
  <w15:commentEx w15:paraId="2FBBEF08" w15:done="1"/>
  <w15:commentEx w15:paraId="57CDDF12" w15:done="0"/>
  <w15:commentEx w15:paraId="326158C7" w15:paraIdParent="57CDDF12" w15:done="0"/>
  <w15:commentEx w15:paraId="0FF3953A" w15:done="0"/>
  <w15:commentEx w15:paraId="3CFDED7D" w15:paraIdParent="0FF3953A" w15:done="0"/>
  <w15:commentEx w15:paraId="19E35CEB" w15:done="1"/>
  <w15:commentEx w15:paraId="427053B3" w15:done="1"/>
  <w15:commentEx w15:paraId="6A47D9EF" w15:done="1"/>
  <w15:commentEx w15:paraId="1C8E4D53" w15:done="1"/>
  <w15:commentEx w15:paraId="48B14CF3" w15:done="0"/>
  <w15:commentEx w15:paraId="3E05A5D0" w15:paraIdParent="48B14CF3" w15:done="0"/>
  <w15:commentEx w15:paraId="54E1E56F" w15:done="0"/>
  <w15:commentEx w15:paraId="5C2A9821" w15:paraIdParent="54E1E56F" w15:done="0"/>
  <w15:commentEx w15:paraId="792BC763" w15:done="0"/>
  <w15:commentEx w15:paraId="737DA860" w15:paraIdParent="792BC763" w15:done="0"/>
  <w15:commentEx w15:paraId="1F8D08AB" w15:done="1"/>
  <w15:commentEx w15:paraId="00924A96" w15:done="1"/>
  <w15:commentEx w15:paraId="59CF0723" w15:done="1"/>
  <w15:commentEx w15:paraId="79AE738A" w15:done="0"/>
  <w15:commentEx w15:paraId="34937676" w15:done="1"/>
  <w15:commentEx w15:paraId="18345420" w15:done="1"/>
  <w15:commentEx w15:paraId="2A8C1F80" w15:done="1"/>
  <w15:commentEx w15:paraId="7852F99D" w15:done="0"/>
  <w15:commentEx w15:paraId="63967665" w15:done="0"/>
  <w15:commentEx w15:paraId="1E48DD28" w15:done="0"/>
  <w15:commentEx w15:paraId="7A660AFE" w15:done="0"/>
  <w15:commentEx w15:paraId="37C0B553" w15:done="0"/>
  <w15:commentEx w15:paraId="76F8FF26" w15:done="0"/>
  <w15:commentEx w15:paraId="49615861" w15:done="0"/>
  <w15:commentEx w15:paraId="44B92FD5" w15:done="0"/>
  <w15:commentEx w15:paraId="0F6CDF1D" w15:done="0"/>
  <w15:commentEx w15:paraId="7E0B41E7" w15:paraIdParent="0F6CDF1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FF3282" w14:textId="77777777" w:rsidR="00AA0AE3" w:rsidRDefault="00AA0AE3">
      <w:pPr>
        <w:spacing w:after="0"/>
      </w:pPr>
      <w:r>
        <w:separator/>
      </w:r>
    </w:p>
  </w:endnote>
  <w:endnote w:type="continuationSeparator" w:id="0">
    <w:p w14:paraId="5F673B5C" w14:textId="77777777" w:rsidR="00AA0AE3" w:rsidRDefault="00AA0AE3">
      <w:pPr>
        <w:spacing w:after="0"/>
      </w:pPr>
      <w:r>
        <w:continuationSeparator/>
      </w:r>
    </w:p>
  </w:endnote>
  <w:endnote w:type="continuationNotice" w:id="1">
    <w:p w14:paraId="0BA3A53D" w14:textId="77777777" w:rsidR="00AA0AE3" w:rsidRDefault="00AA0AE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E4180C" w14:textId="77777777" w:rsidR="00AA0AE3" w:rsidRDefault="00AA0AE3">
      <w:r>
        <w:separator/>
      </w:r>
    </w:p>
  </w:footnote>
  <w:footnote w:type="continuationSeparator" w:id="0">
    <w:p w14:paraId="5C2CF873" w14:textId="77777777" w:rsidR="00AA0AE3" w:rsidRDefault="00AA0AE3">
      <w:r>
        <w:continuationSeparator/>
      </w:r>
    </w:p>
  </w:footnote>
  <w:footnote w:type="continuationNotice" w:id="1">
    <w:p w14:paraId="05DC007B" w14:textId="77777777" w:rsidR="00AA0AE3" w:rsidRDefault="00AA0AE3">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5884684"/>
    <w:multiLevelType w:val="multilevel"/>
    <w:tmpl w:val="70D887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lko Sniehotta">
    <w15:presenceInfo w15:providerId="AD" w15:userId="S-1-5-21-1417001333-839522115-1801674531-199522"/>
  </w15:person>
  <w15:person w15:author="Heino, Matti T J">
    <w15:presenceInfo w15:providerId="AD" w15:userId="S-1-5-21-16020293-282541685-632688529-178078"/>
  </w15:person>
  <w15:person w15:author="Antti Uutela">
    <w15:presenceInfo w15:providerId="Windows Live" w15:userId="67a61cba2882950d"/>
  </w15:person>
  <w15:person w15:author="Hankonen, Nelli E">
    <w15:presenceInfo w15:providerId="AD" w15:userId="S-1-5-21-16020293-282541685-632688529-76804"/>
  </w15:person>
  <w15:person w15:author="Haukkala, Ari">
    <w15:presenceInfo w15:providerId="AD" w15:userId="S-1-5-21-16020293-282541685-632688529-733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59DE"/>
    <w:rsid w:val="00011C8B"/>
    <w:rsid w:val="00023AD7"/>
    <w:rsid w:val="0005705F"/>
    <w:rsid w:val="0006662C"/>
    <w:rsid w:val="0008507A"/>
    <w:rsid w:val="00087E0B"/>
    <w:rsid w:val="000C4D26"/>
    <w:rsid w:val="00100DF8"/>
    <w:rsid w:val="00111B86"/>
    <w:rsid w:val="00114500"/>
    <w:rsid w:val="0011508C"/>
    <w:rsid w:val="00120101"/>
    <w:rsid w:val="00127057"/>
    <w:rsid w:val="001365B4"/>
    <w:rsid w:val="00143FBF"/>
    <w:rsid w:val="001447FB"/>
    <w:rsid w:val="00145280"/>
    <w:rsid w:val="001453E6"/>
    <w:rsid w:val="00146A6F"/>
    <w:rsid w:val="00147A9C"/>
    <w:rsid w:val="0015461C"/>
    <w:rsid w:val="00163635"/>
    <w:rsid w:val="001643ED"/>
    <w:rsid w:val="00166381"/>
    <w:rsid w:val="001B0FC9"/>
    <w:rsid w:val="00200358"/>
    <w:rsid w:val="00212503"/>
    <w:rsid w:val="00220DDF"/>
    <w:rsid w:val="0022165B"/>
    <w:rsid w:val="002257D4"/>
    <w:rsid w:val="00225FA4"/>
    <w:rsid w:val="00250D9D"/>
    <w:rsid w:val="00255CD4"/>
    <w:rsid w:val="00287BF5"/>
    <w:rsid w:val="002A6A00"/>
    <w:rsid w:val="002B0D46"/>
    <w:rsid w:val="002F1D30"/>
    <w:rsid w:val="002F639D"/>
    <w:rsid w:val="00320EED"/>
    <w:rsid w:val="00334962"/>
    <w:rsid w:val="00342E20"/>
    <w:rsid w:val="003657A7"/>
    <w:rsid w:val="0036799A"/>
    <w:rsid w:val="00381766"/>
    <w:rsid w:val="003C7FCC"/>
    <w:rsid w:val="003D2C45"/>
    <w:rsid w:val="003E3143"/>
    <w:rsid w:val="003F2DF1"/>
    <w:rsid w:val="00407AC6"/>
    <w:rsid w:val="004112D4"/>
    <w:rsid w:val="00423EC4"/>
    <w:rsid w:val="00424837"/>
    <w:rsid w:val="0043254F"/>
    <w:rsid w:val="00435225"/>
    <w:rsid w:val="00443170"/>
    <w:rsid w:val="004543E9"/>
    <w:rsid w:val="00487350"/>
    <w:rsid w:val="004A2FC4"/>
    <w:rsid w:val="004A7243"/>
    <w:rsid w:val="004A7748"/>
    <w:rsid w:val="004B3BB7"/>
    <w:rsid w:val="004B45F9"/>
    <w:rsid w:val="004B6B48"/>
    <w:rsid w:val="004C0306"/>
    <w:rsid w:val="004E29B3"/>
    <w:rsid w:val="004F330C"/>
    <w:rsid w:val="004F5451"/>
    <w:rsid w:val="00503B50"/>
    <w:rsid w:val="00505333"/>
    <w:rsid w:val="005109A6"/>
    <w:rsid w:val="005151DD"/>
    <w:rsid w:val="00523B0E"/>
    <w:rsid w:val="00540307"/>
    <w:rsid w:val="00553C72"/>
    <w:rsid w:val="00556B4E"/>
    <w:rsid w:val="00570F43"/>
    <w:rsid w:val="00590756"/>
    <w:rsid w:val="00590D07"/>
    <w:rsid w:val="005B1884"/>
    <w:rsid w:val="005B3F13"/>
    <w:rsid w:val="005B44F6"/>
    <w:rsid w:val="005E0682"/>
    <w:rsid w:val="00627E19"/>
    <w:rsid w:val="00632E1D"/>
    <w:rsid w:val="00635804"/>
    <w:rsid w:val="0064585E"/>
    <w:rsid w:val="0066541C"/>
    <w:rsid w:val="006665BD"/>
    <w:rsid w:val="006714B2"/>
    <w:rsid w:val="0067558E"/>
    <w:rsid w:val="00681F73"/>
    <w:rsid w:val="00684160"/>
    <w:rsid w:val="006A00F3"/>
    <w:rsid w:val="006A021E"/>
    <w:rsid w:val="006A4A13"/>
    <w:rsid w:val="006A68E7"/>
    <w:rsid w:val="006B26D6"/>
    <w:rsid w:val="006C62BF"/>
    <w:rsid w:val="007106F6"/>
    <w:rsid w:val="007159E2"/>
    <w:rsid w:val="00724C44"/>
    <w:rsid w:val="007325B1"/>
    <w:rsid w:val="0073387A"/>
    <w:rsid w:val="00746124"/>
    <w:rsid w:val="00757AE6"/>
    <w:rsid w:val="00777179"/>
    <w:rsid w:val="0077796E"/>
    <w:rsid w:val="00783CDD"/>
    <w:rsid w:val="00784D58"/>
    <w:rsid w:val="00785415"/>
    <w:rsid w:val="007935E0"/>
    <w:rsid w:val="007A2638"/>
    <w:rsid w:val="007A6AFD"/>
    <w:rsid w:val="007A7C41"/>
    <w:rsid w:val="007C6EE2"/>
    <w:rsid w:val="007D2695"/>
    <w:rsid w:val="007D3EDF"/>
    <w:rsid w:val="007E3540"/>
    <w:rsid w:val="007E6CE9"/>
    <w:rsid w:val="007F735E"/>
    <w:rsid w:val="007F7397"/>
    <w:rsid w:val="008077A5"/>
    <w:rsid w:val="00812E94"/>
    <w:rsid w:val="00836627"/>
    <w:rsid w:val="008414EA"/>
    <w:rsid w:val="00852192"/>
    <w:rsid w:val="00871078"/>
    <w:rsid w:val="008877FB"/>
    <w:rsid w:val="00887E63"/>
    <w:rsid w:val="0089161D"/>
    <w:rsid w:val="008C17C3"/>
    <w:rsid w:val="008D2D8D"/>
    <w:rsid w:val="008D585C"/>
    <w:rsid w:val="008D6863"/>
    <w:rsid w:val="008E44F7"/>
    <w:rsid w:val="008E5459"/>
    <w:rsid w:val="00915DA8"/>
    <w:rsid w:val="00921F54"/>
    <w:rsid w:val="00927321"/>
    <w:rsid w:val="009278D1"/>
    <w:rsid w:val="00931E96"/>
    <w:rsid w:val="009336D8"/>
    <w:rsid w:val="00935EF4"/>
    <w:rsid w:val="00941600"/>
    <w:rsid w:val="0094327B"/>
    <w:rsid w:val="00950AF2"/>
    <w:rsid w:val="0096469D"/>
    <w:rsid w:val="009956F3"/>
    <w:rsid w:val="009C37C1"/>
    <w:rsid w:val="009D4F60"/>
    <w:rsid w:val="009D784C"/>
    <w:rsid w:val="009E1BFE"/>
    <w:rsid w:val="009E3C9C"/>
    <w:rsid w:val="009E41A2"/>
    <w:rsid w:val="009E541E"/>
    <w:rsid w:val="00A35AA1"/>
    <w:rsid w:val="00A40A10"/>
    <w:rsid w:val="00A41C0A"/>
    <w:rsid w:val="00A51F29"/>
    <w:rsid w:val="00A54504"/>
    <w:rsid w:val="00A55878"/>
    <w:rsid w:val="00A61DD5"/>
    <w:rsid w:val="00A70C96"/>
    <w:rsid w:val="00A81552"/>
    <w:rsid w:val="00A97DD6"/>
    <w:rsid w:val="00AA0AE3"/>
    <w:rsid w:val="00AA6C52"/>
    <w:rsid w:val="00AB0CFC"/>
    <w:rsid w:val="00AB3C37"/>
    <w:rsid w:val="00AD1FE5"/>
    <w:rsid w:val="00AE5EE3"/>
    <w:rsid w:val="00AF0E34"/>
    <w:rsid w:val="00B21076"/>
    <w:rsid w:val="00B441D5"/>
    <w:rsid w:val="00B62206"/>
    <w:rsid w:val="00B64E21"/>
    <w:rsid w:val="00B86B75"/>
    <w:rsid w:val="00B87F2D"/>
    <w:rsid w:val="00B94592"/>
    <w:rsid w:val="00BA2C79"/>
    <w:rsid w:val="00BA41F2"/>
    <w:rsid w:val="00BB0CC0"/>
    <w:rsid w:val="00BB619D"/>
    <w:rsid w:val="00BB6869"/>
    <w:rsid w:val="00BC48D5"/>
    <w:rsid w:val="00BF5BDA"/>
    <w:rsid w:val="00BF733E"/>
    <w:rsid w:val="00C0634B"/>
    <w:rsid w:val="00C10E33"/>
    <w:rsid w:val="00C1515D"/>
    <w:rsid w:val="00C21F4A"/>
    <w:rsid w:val="00C237F5"/>
    <w:rsid w:val="00C36279"/>
    <w:rsid w:val="00C40C4C"/>
    <w:rsid w:val="00C42E14"/>
    <w:rsid w:val="00C54A4F"/>
    <w:rsid w:val="00C6268F"/>
    <w:rsid w:val="00C82E43"/>
    <w:rsid w:val="00C912EB"/>
    <w:rsid w:val="00CA099E"/>
    <w:rsid w:val="00CA41E1"/>
    <w:rsid w:val="00CB0A70"/>
    <w:rsid w:val="00CC4012"/>
    <w:rsid w:val="00CE29F8"/>
    <w:rsid w:val="00CE4B64"/>
    <w:rsid w:val="00CF74F6"/>
    <w:rsid w:val="00D07D40"/>
    <w:rsid w:val="00D20352"/>
    <w:rsid w:val="00D26912"/>
    <w:rsid w:val="00D44D16"/>
    <w:rsid w:val="00D5299F"/>
    <w:rsid w:val="00D552E8"/>
    <w:rsid w:val="00D642EE"/>
    <w:rsid w:val="00D66305"/>
    <w:rsid w:val="00D6659E"/>
    <w:rsid w:val="00D74F74"/>
    <w:rsid w:val="00D94805"/>
    <w:rsid w:val="00DC06C5"/>
    <w:rsid w:val="00DC0DC9"/>
    <w:rsid w:val="00DE1CF1"/>
    <w:rsid w:val="00DE2542"/>
    <w:rsid w:val="00E05CDB"/>
    <w:rsid w:val="00E07740"/>
    <w:rsid w:val="00E22223"/>
    <w:rsid w:val="00E315A3"/>
    <w:rsid w:val="00E32439"/>
    <w:rsid w:val="00E35B04"/>
    <w:rsid w:val="00E5490D"/>
    <w:rsid w:val="00E627F5"/>
    <w:rsid w:val="00E800AE"/>
    <w:rsid w:val="00E97C7A"/>
    <w:rsid w:val="00EC4DED"/>
    <w:rsid w:val="00EC68C4"/>
    <w:rsid w:val="00ED2448"/>
    <w:rsid w:val="00EE101D"/>
    <w:rsid w:val="00EF7355"/>
    <w:rsid w:val="00F06500"/>
    <w:rsid w:val="00F129C5"/>
    <w:rsid w:val="00F15C0A"/>
    <w:rsid w:val="00F400B3"/>
    <w:rsid w:val="00F45CB3"/>
    <w:rsid w:val="00F47872"/>
    <w:rsid w:val="00F54DCD"/>
    <w:rsid w:val="00F54FC3"/>
    <w:rsid w:val="00F74708"/>
    <w:rsid w:val="00F93740"/>
    <w:rsid w:val="00FF1F9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A07D68"/>
  <w15:docId w15:val="{4230DF69-E04E-4D07-8457-C66F61EA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character" w:styleId="CommentReference">
    <w:name w:val="annotation reference"/>
    <w:basedOn w:val="DefaultParagraphFont"/>
    <w:rsid w:val="00CA099E"/>
    <w:rPr>
      <w:sz w:val="16"/>
      <w:szCs w:val="16"/>
    </w:rPr>
  </w:style>
  <w:style w:type="paragraph" w:styleId="CommentText">
    <w:name w:val="annotation text"/>
    <w:basedOn w:val="Normal"/>
    <w:link w:val="CommentTextChar"/>
    <w:rsid w:val="00CA099E"/>
    <w:rPr>
      <w:sz w:val="20"/>
      <w:szCs w:val="20"/>
    </w:rPr>
  </w:style>
  <w:style w:type="character" w:customStyle="1" w:styleId="CommentTextChar">
    <w:name w:val="Comment Text Char"/>
    <w:basedOn w:val="DefaultParagraphFont"/>
    <w:link w:val="CommentText"/>
    <w:rsid w:val="00147A9C"/>
    <w:rPr>
      <w:sz w:val="20"/>
      <w:szCs w:val="20"/>
    </w:rPr>
  </w:style>
  <w:style w:type="paragraph" w:styleId="CommentSubject">
    <w:name w:val="annotation subject"/>
    <w:basedOn w:val="CommentText"/>
    <w:next w:val="CommentText"/>
    <w:link w:val="CommentSubjectChar"/>
    <w:rsid w:val="00CA099E"/>
    <w:rPr>
      <w:b/>
      <w:bCs/>
    </w:rPr>
  </w:style>
  <w:style w:type="character" w:customStyle="1" w:styleId="CommentSubjectChar">
    <w:name w:val="Comment Subject Char"/>
    <w:basedOn w:val="CommentTextChar"/>
    <w:link w:val="CommentSubject"/>
    <w:rsid w:val="00147A9C"/>
    <w:rPr>
      <w:b/>
      <w:bCs/>
      <w:sz w:val="20"/>
      <w:szCs w:val="20"/>
    </w:rPr>
  </w:style>
  <w:style w:type="paragraph" w:styleId="NormalWeb">
    <w:name w:val="Normal (Web)"/>
    <w:basedOn w:val="Normal"/>
    <w:uiPriority w:val="99"/>
    <w:semiHidden/>
    <w:unhideWhenUsed/>
    <w:rsid w:val="009D4F60"/>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rsid w:val="00287BF5"/>
    <w:pPr>
      <w:tabs>
        <w:tab w:val="center" w:pos="4819"/>
        <w:tab w:val="right" w:pos="9638"/>
      </w:tabs>
      <w:spacing w:after="0"/>
    </w:pPr>
  </w:style>
  <w:style w:type="character" w:customStyle="1" w:styleId="FooterChar">
    <w:name w:val="Footer Char"/>
    <w:basedOn w:val="DefaultParagraphFont"/>
    <w:link w:val="Footer"/>
    <w:rsid w:val="00287BF5"/>
  </w:style>
  <w:style w:type="paragraph" w:styleId="Revision">
    <w:name w:val="Revision"/>
    <w:hidden/>
    <w:semiHidden/>
    <w:rsid w:val="00287BF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635383">
      <w:bodyDiv w:val="1"/>
      <w:marLeft w:val="0"/>
      <w:marRight w:val="0"/>
      <w:marTop w:val="0"/>
      <w:marBottom w:val="0"/>
      <w:divBdr>
        <w:top w:val="none" w:sz="0" w:space="0" w:color="auto"/>
        <w:left w:val="none" w:sz="0" w:space="0" w:color="auto"/>
        <w:bottom w:val="none" w:sz="0" w:space="0" w:color="auto"/>
        <w:right w:val="none" w:sz="0" w:space="0" w:color="auto"/>
      </w:divBdr>
    </w:div>
    <w:div w:id="1678995200">
      <w:bodyDiv w:val="1"/>
      <w:marLeft w:val="0"/>
      <w:marRight w:val="0"/>
      <w:marTop w:val="0"/>
      <w:marBottom w:val="0"/>
      <w:divBdr>
        <w:top w:val="none" w:sz="0" w:space="0" w:color="auto"/>
        <w:left w:val="none" w:sz="0" w:space="0" w:color="auto"/>
        <w:bottom w:val="none" w:sz="0" w:space="0" w:color="auto"/>
        <w:right w:val="none" w:sz="0" w:space="0" w:color="auto"/>
      </w:divBdr>
    </w:div>
    <w:div w:id="2112508895">
      <w:bodyDiv w:val="1"/>
      <w:marLeft w:val="0"/>
      <w:marRight w:val="0"/>
      <w:marTop w:val="0"/>
      <w:marBottom w:val="0"/>
      <w:divBdr>
        <w:top w:val="none" w:sz="0" w:space="0" w:color="auto"/>
        <w:left w:val="none" w:sz="0" w:space="0" w:color="auto"/>
        <w:bottom w:val="none" w:sz="0" w:space="0" w:color="auto"/>
        <w:right w:val="none" w:sz="0" w:space="0" w:color="auto"/>
      </w:divBdr>
    </w:div>
    <w:div w:id="21467781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io/fNHuf" TargetMode="External"/><Relationship Id="rId18" Type="http://schemas.openxmlformats.org/officeDocument/2006/relationships/image" Target="media/image5.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doi.org/10.1016/S0140-6736(14)61460-4" TargetMode="External"/><Relationship Id="rId7" Type="http://schemas.openxmlformats.org/officeDocument/2006/relationships/endnotes" Target="endnotes.xml"/><Relationship Id="rId12" Type="http://schemas.openxmlformats.org/officeDocument/2006/relationships/hyperlink" Target="https://osf.io/tb8fu/"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io/fNHu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rc.ukri.org/documents/pdf/mrc-phsrn-process-evaluation-guidance-final/" TargetMode="External"/><Relationship Id="rId24" Type="http://schemas.openxmlformats.org/officeDocument/2006/relationships/hyperlink" Target="https://doi.org/10.1037/met0000167"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R-project.org/" TargetMode="External"/><Relationship Id="rId10" Type="http://schemas.openxmlformats.org/officeDocument/2006/relationships/hyperlink" Target="mailto:matti.tj.heino@gmail.com" TargetMode="Externa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hyperlink" Target="https://bmcpublichealth.biomedcentral.com/articles/10.1186/s12889-016-3880-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38EFE-4C02-4AC6-BAB1-2F112E24C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7391</TotalTime>
  <Pages>37</Pages>
  <Words>5814</Words>
  <Characters>47099</Characters>
  <Application>Microsoft Office Word</Application>
  <DocSecurity>0</DocSecurity>
  <Lines>392</Lines>
  <Paragraphs>105</Paragraphs>
  <ScaleCrop>false</ScaleCrop>
  <HeadingPairs>
    <vt:vector size="6" baseType="variant">
      <vt:variant>
        <vt:lpstr>Title</vt:lpstr>
      </vt:variant>
      <vt:variant>
        <vt:i4>1</vt:i4>
      </vt:variant>
      <vt:variant>
        <vt:lpstr>Otsikko</vt:lpstr>
      </vt:variant>
      <vt:variant>
        <vt:i4>1</vt:i4>
      </vt:variant>
      <vt:variant>
        <vt:lpstr>Titel</vt:lpstr>
      </vt:variant>
      <vt:variant>
        <vt:i4>1</vt:i4>
      </vt:variant>
    </vt:vector>
  </HeadingPairs>
  <TitlesOfParts>
    <vt:vector size="3" baseType="lpstr">
      <vt:lpstr>Demonstrating opportunities of visualisation and network analysis in physical activity and its determinants: Baseline associations in the Let’s Move It trial</vt:lpstr>
      <vt:lpstr>Demonstrating opportunities of visualisation and network analysis in physical activity and its determinants: Baseline associations in the Let’s Move It trial</vt:lpstr>
      <vt:lpstr>Untitled</vt:lpstr>
    </vt:vector>
  </TitlesOfParts>
  <Company/>
  <LinksUpToDate>false</LinksUpToDate>
  <CharactersWithSpaces>52808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Demonstrating opportunities of visualisation and network analysis in physical activity and its determinants: Baseline associations in the Let’s Move It trial</dc:title>
  <dc:subject/>
  <dc:creator>Heino, Matti T J</dc:creator>
  <cp:keywords/>
  <dc:description/>
  <cp:lastModifiedBy>Heino, Matti T J</cp:lastModifiedBy>
  <cp:revision>15</cp:revision>
  <dcterms:created xsi:type="dcterms:W3CDTF">2018-09-14T08:36:00Z</dcterms:created>
  <dcterms:modified xsi:type="dcterms:W3CDTF">2018-09-27T18:09:00Z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zotero-version="5.0.52"&gt;&lt;session id="orQoZTSy"/&gt;&lt;style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